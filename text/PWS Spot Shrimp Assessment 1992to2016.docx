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comments.xml" ContentType="application/vnd.openxmlformats-officedocument.wordprocessingml.comments+xml"/>
  <Override PartName="/word/header5.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5CB9" w:rsidRDefault="002F5CB9" w:rsidP="002F5CB9">
      <w:pPr>
        <w:pStyle w:val="Cover-PublSeries"/>
      </w:pPr>
      <w:r>
        <w:t xml:space="preserve">Regional Information Report </w:t>
      </w:r>
      <w:r w:rsidR="005F7C2D">
        <w:t>2</w:t>
      </w:r>
      <w:r>
        <w:t>AYY-XX</w:t>
      </w:r>
    </w:p>
    <w:p w:rsidR="00A164DE" w:rsidRDefault="0070452A" w:rsidP="00A164DE">
      <w:pPr>
        <w:pStyle w:val="Cover-ReptTitle"/>
      </w:pPr>
      <w:r>
        <w:rPr>
          <w:szCs w:val="24"/>
        </w:rPr>
        <w:t xml:space="preserve">Assessment of spot shrimp </w:t>
      </w:r>
      <w:proofErr w:type="spellStart"/>
      <w:r w:rsidRPr="00253856">
        <w:rPr>
          <w:i/>
          <w:szCs w:val="24"/>
        </w:rPr>
        <w:t>Pandalus</w:t>
      </w:r>
      <w:proofErr w:type="spellEnd"/>
      <w:r w:rsidRPr="00253856">
        <w:rPr>
          <w:i/>
          <w:szCs w:val="24"/>
        </w:rPr>
        <w:t xml:space="preserve"> </w:t>
      </w:r>
      <w:proofErr w:type="spellStart"/>
      <w:r w:rsidRPr="00253856">
        <w:rPr>
          <w:i/>
          <w:szCs w:val="24"/>
        </w:rPr>
        <w:t>platyceros</w:t>
      </w:r>
      <w:proofErr w:type="spellEnd"/>
      <w:r>
        <w:rPr>
          <w:szCs w:val="24"/>
        </w:rPr>
        <w:t xml:space="preserve"> abundance in Prince William Sound, 199</w:t>
      </w:r>
      <w:r w:rsidR="00723276">
        <w:rPr>
          <w:szCs w:val="24"/>
        </w:rPr>
        <w:t>2</w:t>
      </w:r>
      <w:r>
        <w:rPr>
          <w:szCs w:val="24"/>
        </w:rPr>
        <w:t>–2016</w:t>
      </w:r>
    </w:p>
    <w:p w:rsidR="00A164DE" w:rsidRDefault="00A164DE" w:rsidP="00A164DE">
      <w:pPr>
        <w:pStyle w:val="Cover-ByAuthors"/>
      </w:pPr>
      <w:proofErr w:type="gramStart"/>
      <w:r>
        <w:t>by</w:t>
      </w:r>
      <w:proofErr w:type="gramEnd"/>
    </w:p>
    <w:p w:rsidR="00A164DE" w:rsidRDefault="0070452A" w:rsidP="00A164DE">
      <w:pPr>
        <w:pStyle w:val="Cover-ByAuthors"/>
      </w:pPr>
      <w:r>
        <w:t>Joshua Mumm</w:t>
      </w:r>
      <w:r>
        <w:tab/>
      </w:r>
    </w:p>
    <w:p w:rsidR="00A164DE" w:rsidRDefault="0070452A" w:rsidP="00A164DE">
      <w:pPr>
        <w:pStyle w:val="Cover-ByAuthors"/>
      </w:pPr>
      <w:r>
        <w:t xml:space="preserve">Kenneth J. Goldman </w:t>
      </w:r>
      <w:r w:rsidR="00A164DE">
        <w:t xml:space="preserve">and </w:t>
      </w:r>
    </w:p>
    <w:p w:rsidR="00A164DE" w:rsidRDefault="0070452A" w:rsidP="0070452A">
      <w:pPr>
        <w:pStyle w:val="Cover-ByAuthors"/>
        <w:sectPr w:rsidR="00A164DE" w:rsidSect="0039422A">
          <w:footerReference w:type="even" r:id="rId9"/>
          <w:type w:val="continuous"/>
          <w:pgSz w:w="12240" w:h="15840" w:code="1"/>
          <w:pgMar w:top="1440" w:right="1440" w:bottom="1440" w:left="1440" w:header="720" w:footer="720" w:gutter="0"/>
          <w:pgNumType w:start="1"/>
          <w:cols w:space="720"/>
        </w:sectPr>
      </w:pPr>
      <w:r>
        <w:t xml:space="preserve">Janet Rumble </w:t>
      </w:r>
      <w:r w:rsidR="00A164DE">
        <w:rPr>
          <w:noProof/>
        </w:rPr>
        <w:drawing>
          <wp:anchor distT="0" distB="0" distL="114300" distR="114300" simplePos="0" relativeHeight="251665920" behindDoc="1" locked="0" layoutInCell="1" allowOverlap="1" wp14:anchorId="1C6777A9" wp14:editId="4866494A">
            <wp:simplePos x="0" y="0"/>
            <wp:positionH relativeFrom="page">
              <wp:posOffset>3042285</wp:posOffset>
            </wp:positionH>
            <wp:positionV relativeFrom="page">
              <wp:posOffset>7869555</wp:posOffset>
            </wp:positionV>
            <wp:extent cx="1687195" cy="1687195"/>
            <wp:effectExtent l="0" t="0" r="0" b="0"/>
            <wp:wrapTight wrapText="bothSides">
              <wp:wrapPolygon edited="0">
                <wp:start x="0" y="0"/>
                <wp:lineTo x="0" y="21462"/>
                <wp:lineTo x="21462" y="21462"/>
                <wp:lineTo x="21462" y="0"/>
                <wp:lineTo x="0" y="0"/>
              </wp:wrapPolygon>
            </wp:wrapTight>
            <wp:docPr id="1" name="Picture 1" descr="ADFGsealB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ADFGsealBW"/>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87195" cy="1687195"/>
                    </a:xfrm>
                    <a:prstGeom prst="rect">
                      <a:avLst/>
                    </a:prstGeom>
                    <a:noFill/>
                  </pic:spPr>
                </pic:pic>
              </a:graphicData>
            </a:graphic>
            <wp14:sizeRelH relativeFrom="page">
              <wp14:pctWidth>0</wp14:pctWidth>
            </wp14:sizeRelH>
            <wp14:sizeRelV relativeFrom="page">
              <wp14:pctHeight>0</wp14:pctHeight>
            </wp14:sizeRelV>
          </wp:anchor>
        </w:drawing>
      </w:r>
      <w:r w:rsidR="00EA742C">
        <w:rPr>
          <w:noProof/>
        </w:rPr>
        <w:pict>
          <v:shapetype id="_x0000_t202" coordsize="21600,21600" o:spt="202" path="m,l,21600r21600,l21600,xe">
            <v:stroke joinstyle="miter"/>
            <v:path gradientshapeok="t" o:connecttype="rect"/>
          </v:shapetype>
          <v:shape id="_x0000_s1045" type="#_x0000_t202" style="position:absolute;margin-left:-6.85pt;margin-top:571.5pt;width:477pt;height:45pt;z-index:251664896;mso-position-horizontal-relative:text;mso-position-vertical-relative:page" stroked="f">
            <v:textbox style="mso-next-textbox:#_x0000_s1045">
              <w:txbxContent>
                <w:p w:rsidR="00EA742C" w:rsidRDefault="00EA742C" w:rsidP="00A164DE">
                  <w:pPr>
                    <w:pStyle w:val="Cover-PublDate"/>
                    <w:ind w:right="-72"/>
                  </w:pPr>
                  <w:r>
                    <w:t>Month 2017</w:t>
                  </w:r>
                </w:p>
                <w:p w:rsidR="00EA742C" w:rsidRDefault="00EA742C" w:rsidP="00A164DE">
                  <w:pPr>
                    <w:pStyle w:val="Cover-DeptDiv"/>
                  </w:pPr>
                  <w:r>
                    <w:t>Alaska Department of Fish and Game</w:t>
                  </w:r>
                  <w:r>
                    <w:tab/>
                    <w:t>Division of Commercial Fisheries</w:t>
                  </w:r>
                </w:p>
              </w:txbxContent>
            </v:textbox>
            <w10:wrap anchory="page"/>
          </v:shape>
        </w:pict>
      </w:r>
    </w:p>
    <w:p w:rsidR="00A164DE" w:rsidRDefault="00A164DE" w:rsidP="00A164DE">
      <w:pPr>
        <w:pStyle w:val="SymbolsandAbbrevTitle"/>
        <w:spacing w:after="60"/>
      </w:pPr>
      <w:r>
        <w:lastRenderedPageBreak/>
        <w:t>Symbols and Abbreviations</w:t>
      </w:r>
    </w:p>
    <w:p w:rsidR="00A164DE" w:rsidRDefault="00A164DE" w:rsidP="00A164DE">
      <w:pPr>
        <w:pStyle w:val="Abstract"/>
      </w:pPr>
      <w:r>
        <w:t xml:space="preserve">The following symbols and abbreviations, and others approved for the </w:t>
      </w:r>
      <w:proofErr w:type="spellStart"/>
      <w:r>
        <w:t>Système</w:t>
      </w:r>
      <w:proofErr w:type="spellEnd"/>
      <w:r>
        <w:t xml:space="preserve"> International </w:t>
      </w:r>
      <w:proofErr w:type="spellStart"/>
      <w:r>
        <w:t>d'Unités</w:t>
      </w:r>
      <w:proofErr w:type="spellEnd"/>
      <w:r>
        <w:t xml:space="preserve"> (SI), are used without definition in the following reports by the Divisions of Sport Fish and of Commercial Fisheries: Fishery Manuscripts, Fishery Data Series Reports, Fishery Management Reports, and Special Publications. All others, including deviations from definitions listed below, are noted in the text at first mention, as well as in the titles or footnotes of tables, and in figure or figure captions.</w:t>
      </w:r>
    </w:p>
    <w:p w:rsidR="00A164DE" w:rsidRDefault="00A164DE" w:rsidP="00A164DE">
      <w:pPr>
        <w:pStyle w:val="Keywords"/>
        <w:sectPr w:rsidR="00A164DE">
          <w:footerReference w:type="default" r:id="rId11"/>
          <w:headerReference w:type="first" r:id="rId12"/>
          <w:pgSz w:w="12240" w:h="15840" w:code="1"/>
          <w:pgMar w:top="1440" w:right="1440" w:bottom="1440" w:left="1440" w:header="720" w:footer="547" w:gutter="0"/>
          <w:pgNumType w:fmt="lowerRoman" w:start="1"/>
          <w:cols w:space="720"/>
          <w:formProt w:val="0"/>
        </w:sectPr>
      </w:pPr>
    </w:p>
    <w:p w:rsidR="00A164DE" w:rsidRDefault="00A164DE" w:rsidP="00A164DE">
      <w:pPr>
        <w:pStyle w:val="TableRow"/>
        <w:tabs>
          <w:tab w:val="left" w:pos="2448"/>
          <w:tab w:val="left" w:pos="2988"/>
        </w:tabs>
        <w:spacing w:line="180" w:lineRule="exact"/>
        <w:jc w:val="left"/>
        <w:rPr>
          <w:sz w:val="16"/>
        </w:rPr>
      </w:pPr>
      <w:r>
        <w:rPr>
          <w:b/>
          <w:sz w:val="16"/>
        </w:rPr>
        <w:lastRenderedPageBreak/>
        <w:t>Weights and measures (metric)</w:t>
      </w:r>
      <w:r>
        <w:rPr>
          <w:b/>
          <w:sz w:val="16"/>
        </w:rPr>
        <w:tab/>
      </w:r>
    </w:p>
    <w:p w:rsidR="00A164DE" w:rsidRDefault="00A164DE" w:rsidP="00A164DE">
      <w:pPr>
        <w:pStyle w:val="TableRow"/>
        <w:tabs>
          <w:tab w:val="left" w:pos="2448"/>
          <w:tab w:val="left" w:pos="2988"/>
        </w:tabs>
        <w:spacing w:line="180" w:lineRule="exact"/>
        <w:ind w:right="-240"/>
        <w:jc w:val="left"/>
        <w:rPr>
          <w:sz w:val="16"/>
        </w:rPr>
      </w:pPr>
      <w:proofErr w:type="gramStart"/>
      <w:r>
        <w:rPr>
          <w:sz w:val="16"/>
        </w:rPr>
        <w:t>centimeter</w:t>
      </w:r>
      <w:proofErr w:type="gramEnd"/>
      <w:r>
        <w:rPr>
          <w:sz w:val="16"/>
        </w:rPr>
        <w:tab/>
        <w:t>cm</w:t>
      </w:r>
    </w:p>
    <w:p w:rsidR="00A164DE" w:rsidRDefault="00A164DE" w:rsidP="00A164DE">
      <w:pPr>
        <w:pStyle w:val="TableRow"/>
        <w:tabs>
          <w:tab w:val="left" w:pos="2448"/>
          <w:tab w:val="left" w:pos="2988"/>
        </w:tabs>
        <w:spacing w:line="180" w:lineRule="exact"/>
        <w:jc w:val="left"/>
        <w:rPr>
          <w:sz w:val="16"/>
        </w:rPr>
      </w:pPr>
      <w:proofErr w:type="gramStart"/>
      <w:r>
        <w:rPr>
          <w:sz w:val="16"/>
        </w:rPr>
        <w:t>deciliter</w:t>
      </w:r>
      <w:proofErr w:type="gramEnd"/>
      <w:r>
        <w:rPr>
          <w:sz w:val="16"/>
        </w:rPr>
        <w:t xml:space="preserve"> </w:t>
      </w:r>
      <w:r>
        <w:rPr>
          <w:sz w:val="16"/>
        </w:rPr>
        <w:tab/>
      </w:r>
      <w:proofErr w:type="spellStart"/>
      <w:r>
        <w:rPr>
          <w:sz w:val="16"/>
        </w:rPr>
        <w:t>dL</w:t>
      </w:r>
      <w:proofErr w:type="spellEnd"/>
    </w:p>
    <w:p w:rsidR="00A164DE" w:rsidRDefault="00A164DE" w:rsidP="00A164DE">
      <w:pPr>
        <w:pStyle w:val="TableRow"/>
        <w:tabs>
          <w:tab w:val="left" w:pos="2448"/>
          <w:tab w:val="left" w:pos="2988"/>
        </w:tabs>
        <w:spacing w:line="180" w:lineRule="exact"/>
        <w:jc w:val="left"/>
        <w:rPr>
          <w:sz w:val="16"/>
        </w:rPr>
      </w:pPr>
      <w:proofErr w:type="gramStart"/>
      <w:r>
        <w:rPr>
          <w:sz w:val="16"/>
        </w:rPr>
        <w:t>gram</w:t>
      </w:r>
      <w:proofErr w:type="gramEnd"/>
      <w:r>
        <w:rPr>
          <w:sz w:val="16"/>
        </w:rPr>
        <w:t xml:space="preserve"> </w:t>
      </w:r>
      <w:r>
        <w:rPr>
          <w:sz w:val="16"/>
        </w:rPr>
        <w:tab/>
        <w:t>g</w:t>
      </w:r>
    </w:p>
    <w:p w:rsidR="00A164DE" w:rsidRDefault="00A164DE" w:rsidP="00A164DE">
      <w:pPr>
        <w:pStyle w:val="TableRow"/>
        <w:tabs>
          <w:tab w:val="left" w:pos="2448"/>
          <w:tab w:val="left" w:pos="2988"/>
        </w:tabs>
        <w:spacing w:line="180" w:lineRule="exact"/>
        <w:jc w:val="left"/>
        <w:rPr>
          <w:sz w:val="16"/>
        </w:rPr>
      </w:pPr>
      <w:proofErr w:type="gramStart"/>
      <w:r>
        <w:rPr>
          <w:sz w:val="16"/>
        </w:rPr>
        <w:t>hectare</w:t>
      </w:r>
      <w:proofErr w:type="gramEnd"/>
      <w:r>
        <w:rPr>
          <w:sz w:val="16"/>
        </w:rPr>
        <w:tab/>
        <w:t>ha</w:t>
      </w:r>
    </w:p>
    <w:p w:rsidR="00A164DE" w:rsidRDefault="00A164DE" w:rsidP="00A164DE">
      <w:pPr>
        <w:pStyle w:val="TableRow"/>
        <w:tabs>
          <w:tab w:val="left" w:pos="2448"/>
          <w:tab w:val="left" w:pos="2988"/>
        </w:tabs>
        <w:spacing w:line="180" w:lineRule="exact"/>
        <w:jc w:val="left"/>
        <w:rPr>
          <w:sz w:val="16"/>
        </w:rPr>
      </w:pPr>
      <w:proofErr w:type="gramStart"/>
      <w:r>
        <w:rPr>
          <w:sz w:val="16"/>
        </w:rPr>
        <w:t>kilogram</w:t>
      </w:r>
      <w:proofErr w:type="gramEnd"/>
      <w:r>
        <w:rPr>
          <w:sz w:val="16"/>
        </w:rPr>
        <w:tab/>
        <w:t>kg</w:t>
      </w:r>
    </w:p>
    <w:p w:rsidR="00A164DE" w:rsidRDefault="00A164DE" w:rsidP="00A164DE">
      <w:pPr>
        <w:pStyle w:val="TableRow"/>
        <w:tabs>
          <w:tab w:val="left" w:pos="2448"/>
          <w:tab w:val="left" w:pos="2988"/>
        </w:tabs>
        <w:spacing w:line="180" w:lineRule="exact"/>
        <w:jc w:val="left"/>
        <w:rPr>
          <w:sz w:val="16"/>
        </w:rPr>
      </w:pPr>
      <w:proofErr w:type="gramStart"/>
      <w:r>
        <w:rPr>
          <w:sz w:val="16"/>
        </w:rPr>
        <w:t>kilometer</w:t>
      </w:r>
      <w:proofErr w:type="gramEnd"/>
      <w:r>
        <w:rPr>
          <w:sz w:val="16"/>
        </w:rPr>
        <w:tab/>
        <w:t>km</w:t>
      </w:r>
    </w:p>
    <w:p w:rsidR="00A164DE" w:rsidRDefault="00A164DE" w:rsidP="00A164DE">
      <w:pPr>
        <w:pStyle w:val="TableRow"/>
        <w:tabs>
          <w:tab w:val="left" w:pos="2448"/>
          <w:tab w:val="left" w:pos="2988"/>
        </w:tabs>
        <w:spacing w:line="180" w:lineRule="exact"/>
        <w:jc w:val="left"/>
        <w:rPr>
          <w:sz w:val="16"/>
        </w:rPr>
      </w:pPr>
      <w:proofErr w:type="gramStart"/>
      <w:r>
        <w:rPr>
          <w:sz w:val="16"/>
        </w:rPr>
        <w:t>liter</w:t>
      </w:r>
      <w:proofErr w:type="gramEnd"/>
      <w:r>
        <w:rPr>
          <w:sz w:val="16"/>
        </w:rPr>
        <w:tab/>
        <w:t>L</w:t>
      </w:r>
      <w:r>
        <w:rPr>
          <w:vanish/>
          <w:sz w:val="16"/>
        </w:rPr>
        <w:t xml:space="preserve"> </w:t>
      </w:r>
    </w:p>
    <w:p w:rsidR="00A164DE" w:rsidRDefault="00A164DE" w:rsidP="00A164DE">
      <w:pPr>
        <w:pStyle w:val="TableRow"/>
        <w:tabs>
          <w:tab w:val="left" w:pos="2448"/>
          <w:tab w:val="left" w:pos="2988"/>
        </w:tabs>
        <w:spacing w:line="180" w:lineRule="exact"/>
        <w:jc w:val="left"/>
        <w:rPr>
          <w:sz w:val="16"/>
        </w:rPr>
      </w:pPr>
      <w:proofErr w:type="gramStart"/>
      <w:r>
        <w:rPr>
          <w:sz w:val="16"/>
        </w:rPr>
        <w:t>meter</w:t>
      </w:r>
      <w:proofErr w:type="gramEnd"/>
      <w:r>
        <w:rPr>
          <w:sz w:val="16"/>
        </w:rPr>
        <w:tab/>
        <w:t>m</w:t>
      </w:r>
    </w:p>
    <w:p w:rsidR="00A164DE" w:rsidRDefault="00A164DE" w:rsidP="00A164DE">
      <w:pPr>
        <w:pStyle w:val="TableRow"/>
        <w:tabs>
          <w:tab w:val="left" w:pos="2448"/>
          <w:tab w:val="left" w:pos="2988"/>
        </w:tabs>
        <w:spacing w:line="180" w:lineRule="exact"/>
        <w:jc w:val="left"/>
        <w:rPr>
          <w:sz w:val="16"/>
        </w:rPr>
      </w:pPr>
      <w:proofErr w:type="gramStart"/>
      <w:r>
        <w:rPr>
          <w:sz w:val="16"/>
        </w:rPr>
        <w:t>milliliter</w:t>
      </w:r>
      <w:proofErr w:type="gramEnd"/>
      <w:r>
        <w:rPr>
          <w:sz w:val="16"/>
        </w:rPr>
        <w:tab/>
        <w:t>mL</w:t>
      </w:r>
    </w:p>
    <w:p w:rsidR="00A164DE" w:rsidRDefault="00A164DE" w:rsidP="00A164DE">
      <w:pPr>
        <w:pStyle w:val="TableRow"/>
        <w:tabs>
          <w:tab w:val="left" w:pos="2448"/>
          <w:tab w:val="left" w:pos="2988"/>
        </w:tabs>
        <w:spacing w:line="180" w:lineRule="exact"/>
        <w:jc w:val="left"/>
        <w:rPr>
          <w:sz w:val="16"/>
        </w:rPr>
      </w:pPr>
      <w:proofErr w:type="gramStart"/>
      <w:r>
        <w:rPr>
          <w:sz w:val="16"/>
        </w:rPr>
        <w:t>millimeter</w:t>
      </w:r>
      <w:proofErr w:type="gramEnd"/>
      <w:r>
        <w:rPr>
          <w:sz w:val="16"/>
        </w:rPr>
        <w:tab/>
        <w:t>mm</w:t>
      </w:r>
    </w:p>
    <w:p w:rsidR="00A164DE" w:rsidRDefault="00A164DE" w:rsidP="00A164DE">
      <w:pPr>
        <w:pStyle w:val="TableRow"/>
        <w:tabs>
          <w:tab w:val="left" w:pos="2448"/>
          <w:tab w:val="left" w:pos="2988"/>
        </w:tabs>
        <w:spacing w:line="180" w:lineRule="exact"/>
        <w:jc w:val="left"/>
        <w:rPr>
          <w:sz w:val="16"/>
        </w:rPr>
      </w:pPr>
      <w:r>
        <w:rPr>
          <w:sz w:val="16"/>
        </w:rPr>
        <w:tab/>
      </w:r>
    </w:p>
    <w:p w:rsidR="00A164DE" w:rsidRDefault="00A164DE" w:rsidP="00A164DE">
      <w:pPr>
        <w:pStyle w:val="TableRow"/>
        <w:tabs>
          <w:tab w:val="left" w:pos="2448"/>
          <w:tab w:val="left" w:pos="2988"/>
        </w:tabs>
        <w:spacing w:line="180" w:lineRule="exact"/>
        <w:jc w:val="left"/>
        <w:rPr>
          <w:sz w:val="16"/>
        </w:rPr>
      </w:pPr>
      <w:r>
        <w:rPr>
          <w:b/>
          <w:sz w:val="16"/>
        </w:rPr>
        <w:t>Weights and measures (English)</w:t>
      </w:r>
      <w:r>
        <w:rPr>
          <w:sz w:val="16"/>
        </w:rPr>
        <w:tab/>
      </w:r>
    </w:p>
    <w:p w:rsidR="00A164DE" w:rsidRDefault="00A164DE" w:rsidP="00A164DE">
      <w:pPr>
        <w:pStyle w:val="TableRow"/>
        <w:tabs>
          <w:tab w:val="left" w:pos="2448"/>
          <w:tab w:val="left" w:pos="2988"/>
        </w:tabs>
        <w:spacing w:line="180" w:lineRule="exact"/>
        <w:jc w:val="left"/>
        <w:rPr>
          <w:sz w:val="16"/>
        </w:rPr>
      </w:pPr>
      <w:proofErr w:type="gramStart"/>
      <w:r>
        <w:rPr>
          <w:sz w:val="16"/>
        </w:rPr>
        <w:t>cubic</w:t>
      </w:r>
      <w:proofErr w:type="gramEnd"/>
      <w:r>
        <w:rPr>
          <w:sz w:val="16"/>
        </w:rPr>
        <w:t xml:space="preserve"> feet per second</w:t>
      </w:r>
      <w:r>
        <w:rPr>
          <w:sz w:val="16"/>
        </w:rPr>
        <w:tab/>
        <w:t>ft</w:t>
      </w:r>
      <w:r>
        <w:rPr>
          <w:sz w:val="16"/>
          <w:vertAlign w:val="superscript"/>
        </w:rPr>
        <w:t>3</w:t>
      </w:r>
      <w:r>
        <w:rPr>
          <w:sz w:val="16"/>
        </w:rPr>
        <w:t>/s</w:t>
      </w:r>
    </w:p>
    <w:p w:rsidR="00A164DE" w:rsidRDefault="00A164DE" w:rsidP="00A164DE">
      <w:pPr>
        <w:pStyle w:val="TableRow"/>
        <w:tabs>
          <w:tab w:val="left" w:pos="2448"/>
          <w:tab w:val="left" w:pos="2988"/>
        </w:tabs>
        <w:spacing w:line="180" w:lineRule="exact"/>
        <w:jc w:val="left"/>
        <w:rPr>
          <w:sz w:val="16"/>
        </w:rPr>
      </w:pPr>
      <w:proofErr w:type="gramStart"/>
      <w:r>
        <w:rPr>
          <w:sz w:val="16"/>
        </w:rPr>
        <w:t>foot</w:t>
      </w:r>
      <w:proofErr w:type="gramEnd"/>
      <w:r>
        <w:rPr>
          <w:sz w:val="16"/>
        </w:rPr>
        <w:tab/>
      </w:r>
      <w:proofErr w:type="spellStart"/>
      <w:r>
        <w:rPr>
          <w:sz w:val="16"/>
        </w:rPr>
        <w:t>ft</w:t>
      </w:r>
      <w:proofErr w:type="spellEnd"/>
    </w:p>
    <w:p w:rsidR="00A164DE" w:rsidRDefault="00A164DE" w:rsidP="00A164DE">
      <w:pPr>
        <w:pStyle w:val="TableRow"/>
        <w:tabs>
          <w:tab w:val="left" w:pos="2448"/>
          <w:tab w:val="left" w:pos="2988"/>
        </w:tabs>
        <w:spacing w:line="180" w:lineRule="exact"/>
        <w:jc w:val="left"/>
        <w:rPr>
          <w:sz w:val="16"/>
        </w:rPr>
      </w:pPr>
      <w:proofErr w:type="gramStart"/>
      <w:r>
        <w:rPr>
          <w:sz w:val="16"/>
        </w:rPr>
        <w:t>gallon</w:t>
      </w:r>
      <w:proofErr w:type="gramEnd"/>
      <w:r>
        <w:rPr>
          <w:sz w:val="16"/>
        </w:rPr>
        <w:tab/>
        <w:t>gal</w:t>
      </w:r>
    </w:p>
    <w:p w:rsidR="00A164DE" w:rsidRDefault="00A164DE" w:rsidP="00A164DE">
      <w:pPr>
        <w:pStyle w:val="TableRow"/>
        <w:tabs>
          <w:tab w:val="left" w:pos="2448"/>
          <w:tab w:val="left" w:pos="2988"/>
        </w:tabs>
        <w:spacing w:line="180" w:lineRule="exact"/>
        <w:jc w:val="left"/>
        <w:rPr>
          <w:sz w:val="16"/>
        </w:rPr>
      </w:pPr>
      <w:proofErr w:type="gramStart"/>
      <w:r>
        <w:rPr>
          <w:sz w:val="16"/>
        </w:rPr>
        <w:t>inch</w:t>
      </w:r>
      <w:proofErr w:type="gramEnd"/>
      <w:r>
        <w:rPr>
          <w:sz w:val="16"/>
        </w:rPr>
        <w:tab/>
        <w:t>in</w:t>
      </w:r>
    </w:p>
    <w:p w:rsidR="00A164DE" w:rsidRDefault="00A164DE" w:rsidP="00A164DE">
      <w:pPr>
        <w:pStyle w:val="TableRow"/>
        <w:tabs>
          <w:tab w:val="left" w:pos="2448"/>
          <w:tab w:val="left" w:pos="2988"/>
        </w:tabs>
        <w:spacing w:line="180" w:lineRule="exact"/>
        <w:jc w:val="left"/>
        <w:rPr>
          <w:sz w:val="16"/>
        </w:rPr>
      </w:pPr>
      <w:proofErr w:type="gramStart"/>
      <w:r>
        <w:rPr>
          <w:sz w:val="16"/>
        </w:rPr>
        <w:t>mile</w:t>
      </w:r>
      <w:proofErr w:type="gramEnd"/>
      <w:r>
        <w:rPr>
          <w:sz w:val="16"/>
        </w:rPr>
        <w:tab/>
        <w:t>mi</w:t>
      </w:r>
    </w:p>
    <w:p w:rsidR="00A164DE" w:rsidRDefault="00A164DE" w:rsidP="00A164DE">
      <w:pPr>
        <w:pStyle w:val="TableRow"/>
        <w:tabs>
          <w:tab w:val="left" w:pos="2448"/>
          <w:tab w:val="left" w:pos="2988"/>
        </w:tabs>
        <w:spacing w:line="180" w:lineRule="exact"/>
        <w:jc w:val="left"/>
        <w:rPr>
          <w:sz w:val="16"/>
        </w:rPr>
      </w:pPr>
      <w:proofErr w:type="gramStart"/>
      <w:r>
        <w:rPr>
          <w:sz w:val="16"/>
        </w:rPr>
        <w:t>nautical</w:t>
      </w:r>
      <w:proofErr w:type="gramEnd"/>
      <w:r>
        <w:rPr>
          <w:sz w:val="16"/>
        </w:rPr>
        <w:t xml:space="preserve"> mile</w:t>
      </w:r>
      <w:r>
        <w:rPr>
          <w:sz w:val="16"/>
        </w:rPr>
        <w:tab/>
      </w:r>
      <w:proofErr w:type="spellStart"/>
      <w:r>
        <w:rPr>
          <w:sz w:val="16"/>
        </w:rPr>
        <w:t>nmi</w:t>
      </w:r>
      <w:proofErr w:type="spellEnd"/>
    </w:p>
    <w:p w:rsidR="00A164DE" w:rsidRDefault="00A164DE" w:rsidP="00A164DE">
      <w:pPr>
        <w:pStyle w:val="TableRow"/>
        <w:tabs>
          <w:tab w:val="left" w:pos="2448"/>
          <w:tab w:val="left" w:pos="2988"/>
        </w:tabs>
        <w:spacing w:line="180" w:lineRule="exact"/>
        <w:jc w:val="left"/>
        <w:rPr>
          <w:sz w:val="16"/>
        </w:rPr>
      </w:pPr>
      <w:proofErr w:type="gramStart"/>
      <w:r>
        <w:rPr>
          <w:sz w:val="16"/>
        </w:rPr>
        <w:t>ounce</w:t>
      </w:r>
      <w:proofErr w:type="gramEnd"/>
      <w:r>
        <w:rPr>
          <w:sz w:val="16"/>
        </w:rPr>
        <w:tab/>
      </w:r>
      <w:proofErr w:type="spellStart"/>
      <w:r>
        <w:rPr>
          <w:sz w:val="16"/>
        </w:rPr>
        <w:t>oz</w:t>
      </w:r>
      <w:proofErr w:type="spellEnd"/>
    </w:p>
    <w:p w:rsidR="00A164DE" w:rsidRDefault="00A164DE" w:rsidP="00A164DE">
      <w:pPr>
        <w:pStyle w:val="TableRow"/>
        <w:tabs>
          <w:tab w:val="left" w:pos="2448"/>
          <w:tab w:val="left" w:pos="2988"/>
        </w:tabs>
        <w:spacing w:line="180" w:lineRule="exact"/>
        <w:jc w:val="left"/>
        <w:rPr>
          <w:sz w:val="16"/>
        </w:rPr>
      </w:pPr>
      <w:proofErr w:type="gramStart"/>
      <w:r>
        <w:rPr>
          <w:sz w:val="16"/>
        </w:rPr>
        <w:t>pound</w:t>
      </w:r>
      <w:proofErr w:type="gramEnd"/>
      <w:r>
        <w:rPr>
          <w:sz w:val="16"/>
        </w:rPr>
        <w:tab/>
      </w:r>
      <w:proofErr w:type="spellStart"/>
      <w:r>
        <w:rPr>
          <w:sz w:val="16"/>
        </w:rPr>
        <w:t>lb</w:t>
      </w:r>
      <w:proofErr w:type="spellEnd"/>
    </w:p>
    <w:p w:rsidR="00A164DE" w:rsidRDefault="00A164DE" w:rsidP="00A164DE">
      <w:pPr>
        <w:pStyle w:val="TableRow"/>
        <w:tabs>
          <w:tab w:val="left" w:pos="2448"/>
          <w:tab w:val="left" w:pos="2988"/>
        </w:tabs>
        <w:spacing w:line="180" w:lineRule="exact"/>
        <w:jc w:val="left"/>
        <w:rPr>
          <w:sz w:val="16"/>
        </w:rPr>
      </w:pPr>
      <w:proofErr w:type="gramStart"/>
      <w:r>
        <w:rPr>
          <w:sz w:val="16"/>
        </w:rPr>
        <w:t>quart</w:t>
      </w:r>
      <w:proofErr w:type="gramEnd"/>
      <w:r>
        <w:rPr>
          <w:sz w:val="16"/>
        </w:rPr>
        <w:tab/>
      </w:r>
      <w:proofErr w:type="spellStart"/>
      <w:r>
        <w:rPr>
          <w:sz w:val="16"/>
        </w:rPr>
        <w:t>qt</w:t>
      </w:r>
      <w:proofErr w:type="spellEnd"/>
    </w:p>
    <w:p w:rsidR="00A164DE" w:rsidRDefault="00A164DE" w:rsidP="00A164DE">
      <w:pPr>
        <w:pStyle w:val="TableRow"/>
        <w:tabs>
          <w:tab w:val="left" w:pos="2448"/>
          <w:tab w:val="left" w:pos="2988"/>
        </w:tabs>
        <w:spacing w:line="180" w:lineRule="exact"/>
        <w:jc w:val="left"/>
        <w:rPr>
          <w:sz w:val="16"/>
        </w:rPr>
      </w:pPr>
      <w:proofErr w:type="gramStart"/>
      <w:r>
        <w:rPr>
          <w:sz w:val="16"/>
        </w:rPr>
        <w:t>yard</w:t>
      </w:r>
      <w:proofErr w:type="gramEnd"/>
      <w:r>
        <w:rPr>
          <w:sz w:val="16"/>
        </w:rPr>
        <w:tab/>
      </w:r>
      <w:proofErr w:type="spellStart"/>
      <w:r>
        <w:rPr>
          <w:sz w:val="16"/>
        </w:rPr>
        <w:t>yd</w:t>
      </w:r>
      <w:proofErr w:type="spellEnd"/>
    </w:p>
    <w:p w:rsidR="00A164DE" w:rsidRDefault="00A164DE" w:rsidP="00A164DE">
      <w:pPr>
        <w:pStyle w:val="TableRow"/>
        <w:tabs>
          <w:tab w:val="left" w:pos="2448"/>
          <w:tab w:val="left" w:pos="2988"/>
        </w:tabs>
        <w:spacing w:line="180" w:lineRule="exact"/>
        <w:jc w:val="left"/>
        <w:rPr>
          <w:sz w:val="16"/>
        </w:rPr>
      </w:pPr>
      <w:r>
        <w:rPr>
          <w:sz w:val="16"/>
        </w:rPr>
        <w:tab/>
      </w:r>
    </w:p>
    <w:p w:rsidR="00A164DE" w:rsidRDefault="00A164DE" w:rsidP="00A164DE">
      <w:pPr>
        <w:pStyle w:val="TableRow"/>
        <w:tabs>
          <w:tab w:val="left" w:pos="2448"/>
          <w:tab w:val="left" w:pos="2988"/>
        </w:tabs>
        <w:spacing w:line="180" w:lineRule="exact"/>
        <w:jc w:val="left"/>
        <w:rPr>
          <w:sz w:val="16"/>
        </w:rPr>
      </w:pPr>
      <w:r>
        <w:rPr>
          <w:b/>
          <w:sz w:val="16"/>
        </w:rPr>
        <w:t>Time and temperature</w:t>
      </w:r>
      <w:r>
        <w:rPr>
          <w:sz w:val="16"/>
        </w:rPr>
        <w:tab/>
      </w:r>
    </w:p>
    <w:p w:rsidR="00A164DE" w:rsidRDefault="00A164DE" w:rsidP="00A164DE">
      <w:pPr>
        <w:pStyle w:val="TableRow"/>
        <w:tabs>
          <w:tab w:val="left" w:pos="2448"/>
          <w:tab w:val="left" w:pos="2988"/>
        </w:tabs>
        <w:spacing w:line="180" w:lineRule="exact"/>
        <w:jc w:val="left"/>
        <w:rPr>
          <w:sz w:val="16"/>
        </w:rPr>
      </w:pPr>
      <w:proofErr w:type="gramStart"/>
      <w:r>
        <w:rPr>
          <w:sz w:val="16"/>
        </w:rPr>
        <w:t>day</w:t>
      </w:r>
      <w:proofErr w:type="gramEnd"/>
      <w:r>
        <w:rPr>
          <w:sz w:val="16"/>
        </w:rPr>
        <w:tab/>
        <w:t>d</w:t>
      </w:r>
    </w:p>
    <w:p w:rsidR="00A164DE" w:rsidRDefault="00A164DE" w:rsidP="00A164DE">
      <w:pPr>
        <w:pStyle w:val="TableRow"/>
        <w:tabs>
          <w:tab w:val="left" w:pos="2448"/>
          <w:tab w:val="left" w:pos="2988"/>
        </w:tabs>
        <w:spacing w:line="180" w:lineRule="exact"/>
        <w:jc w:val="left"/>
        <w:rPr>
          <w:sz w:val="16"/>
        </w:rPr>
      </w:pPr>
      <w:proofErr w:type="gramStart"/>
      <w:r>
        <w:rPr>
          <w:sz w:val="16"/>
        </w:rPr>
        <w:t>degrees</w:t>
      </w:r>
      <w:proofErr w:type="gramEnd"/>
      <w:r>
        <w:rPr>
          <w:sz w:val="16"/>
        </w:rPr>
        <w:t xml:space="preserve"> Celsius</w:t>
      </w:r>
      <w:r>
        <w:rPr>
          <w:sz w:val="16"/>
        </w:rPr>
        <w:tab/>
        <w:t>°C</w:t>
      </w:r>
    </w:p>
    <w:p w:rsidR="00A164DE" w:rsidRDefault="00A164DE" w:rsidP="00A164DE">
      <w:pPr>
        <w:pStyle w:val="TableRow"/>
        <w:tabs>
          <w:tab w:val="left" w:pos="2448"/>
          <w:tab w:val="left" w:pos="2988"/>
        </w:tabs>
        <w:spacing w:line="180" w:lineRule="exact"/>
        <w:jc w:val="left"/>
        <w:rPr>
          <w:sz w:val="16"/>
        </w:rPr>
      </w:pPr>
      <w:proofErr w:type="gramStart"/>
      <w:r>
        <w:rPr>
          <w:sz w:val="16"/>
        </w:rPr>
        <w:t>degrees</w:t>
      </w:r>
      <w:proofErr w:type="gramEnd"/>
      <w:r>
        <w:rPr>
          <w:sz w:val="16"/>
        </w:rPr>
        <w:t xml:space="preserve"> Fahrenheit</w:t>
      </w:r>
      <w:r>
        <w:rPr>
          <w:sz w:val="16"/>
        </w:rPr>
        <w:tab/>
        <w:t>°F</w:t>
      </w:r>
    </w:p>
    <w:p w:rsidR="00A164DE" w:rsidRDefault="00A164DE" w:rsidP="00A164DE">
      <w:pPr>
        <w:pStyle w:val="TableRow"/>
        <w:tabs>
          <w:tab w:val="left" w:pos="2448"/>
          <w:tab w:val="left" w:pos="2988"/>
        </w:tabs>
        <w:spacing w:line="180" w:lineRule="exact"/>
        <w:jc w:val="left"/>
        <w:rPr>
          <w:sz w:val="16"/>
        </w:rPr>
      </w:pPr>
      <w:proofErr w:type="gramStart"/>
      <w:r>
        <w:rPr>
          <w:sz w:val="16"/>
        </w:rPr>
        <w:t>degrees</w:t>
      </w:r>
      <w:proofErr w:type="gramEnd"/>
      <w:r>
        <w:rPr>
          <w:sz w:val="16"/>
        </w:rPr>
        <w:t xml:space="preserve"> kelvin</w:t>
      </w:r>
      <w:r>
        <w:rPr>
          <w:sz w:val="16"/>
        </w:rPr>
        <w:tab/>
        <w:t>K</w:t>
      </w:r>
    </w:p>
    <w:p w:rsidR="00A164DE" w:rsidRDefault="00A164DE" w:rsidP="00A164DE">
      <w:pPr>
        <w:pStyle w:val="TableRow"/>
        <w:tabs>
          <w:tab w:val="left" w:pos="2448"/>
          <w:tab w:val="left" w:pos="2988"/>
        </w:tabs>
        <w:spacing w:line="180" w:lineRule="exact"/>
        <w:jc w:val="left"/>
        <w:rPr>
          <w:sz w:val="16"/>
        </w:rPr>
      </w:pPr>
      <w:proofErr w:type="gramStart"/>
      <w:r>
        <w:rPr>
          <w:sz w:val="16"/>
        </w:rPr>
        <w:t>hour</w:t>
      </w:r>
      <w:proofErr w:type="gramEnd"/>
      <w:r>
        <w:rPr>
          <w:sz w:val="16"/>
        </w:rPr>
        <w:t xml:space="preserve"> </w:t>
      </w:r>
      <w:r>
        <w:rPr>
          <w:sz w:val="16"/>
        </w:rPr>
        <w:tab/>
        <w:t>h</w:t>
      </w:r>
    </w:p>
    <w:p w:rsidR="00A164DE" w:rsidRDefault="00A164DE" w:rsidP="00A164DE">
      <w:pPr>
        <w:pStyle w:val="TableRow"/>
        <w:tabs>
          <w:tab w:val="left" w:pos="2448"/>
          <w:tab w:val="left" w:pos="2988"/>
        </w:tabs>
        <w:spacing w:line="180" w:lineRule="exact"/>
        <w:jc w:val="left"/>
        <w:rPr>
          <w:sz w:val="16"/>
        </w:rPr>
      </w:pPr>
      <w:proofErr w:type="gramStart"/>
      <w:r>
        <w:rPr>
          <w:sz w:val="16"/>
        </w:rPr>
        <w:t>minute</w:t>
      </w:r>
      <w:proofErr w:type="gramEnd"/>
      <w:r>
        <w:rPr>
          <w:sz w:val="16"/>
        </w:rPr>
        <w:tab/>
        <w:t>min</w:t>
      </w:r>
    </w:p>
    <w:p w:rsidR="00A164DE" w:rsidRDefault="00A164DE" w:rsidP="00A164DE">
      <w:pPr>
        <w:pStyle w:val="TableRow"/>
        <w:tabs>
          <w:tab w:val="left" w:pos="2448"/>
          <w:tab w:val="left" w:pos="2988"/>
        </w:tabs>
        <w:spacing w:line="180" w:lineRule="exact"/>
        <w:jc w:val="left"/>
        <w:rPr>
          <w:sz w:val="16"/>
        </w:rPr>
      </w:pPr>
      <w:proofErr w:type="gramStart"/>
      <w:r>
        <w:rPr>
          <w:sz w:val="16"/>
        </w:rPr>
        <w:t>second</w:t>
      </w:r>
      <w:proofErr w:type="gramEnd"/>
      <w:r>
        <w:rPr>
          <w:sz w:val="16"/>
        </w:rPr>
        <w:tab/>
        <w:t>s</w:t>
      </w:r>
    </w:p>
    <w:p w:rsidR="00A164DE" w:rsidRDefault="00A164DE" w:rsidP="00A164DE">
      <w:pPr>
        <w:pStyle w:val="TableRow"/>
        <w:tabs>
          <w:tab w:val="left" w:pos="2448"/>
          <w:tab w:val="left" w:pos="2988"/>
        </w:tabs>
        <w:spacing w:line="180" w:lineRule="exact"/>
        <w:jc w:val="left"/>
        <w:rPr>
          <w:sz w:val="16"/>
        </w:rPr>
      </w:pPr>
      <w:r>
        <w:rPr>
          <w:sz w:val="16"/>
        </w:rPr>
        <w:tab/>
      </w:r>
    </w:p>
    <w:p w:rsidR="00A164DE" w:rsidRDefault="00A164DE" w:rsidP="00A164DE">
      <w:pPr>
        <w:pStyle w:val="TableRow"/>
        <w:tabs>
          <w:tab w:val="left" w:pos="2448"/>
          <w:tab w:val="left" w:pos="2988"/>
        </w:tabs>
        <w:spacing w:line="180" w:lineRule="exact"/>
        <w:jc w:val="left"/>
        <w:rPr>
          <w:sz w:val="16"/>
        </w:rPr>
      </w:pPr>
      <w:r>
        <w:rPr>
          <w:b/>
          <w:sz w:val="16"/>
        </w:rPr>
        <w:t>Physics and chemistry</w:t>
      </w:r>
      <w:r>
        <w:rPr>
          <w:sz w:val="16"/>
        </w:rPr>
        <w:tab/>
      </w:r>
    </w:p>
    <w:p w:rsidR="00A164DE" w:rsidRDefault="00A164DE" w:rsidP="00A164DE">
      <w:pPr>
        <w:pStyle w:val="TableRow"/>
        <w:tabs>
          <w:tab w:val="left" w:pos="2448"/>
          <w:tab w:val="left" w:pos="2988"/>
        </w:tabs>
        <w:spacing w:line="180" w:lineRule="exact"/>
        <w:jc w:val="left"/>
        <w:rPr>
          <w:sz w:val="16"/>
        </w:rPr>
      </w:pPr>
      <w:proofErr w:type="gramStart"/>
      <w:r>
        <w:rPr>
          <w:sz w:val="16"/>
        </w:rPr>
        <w:t>all</w:t>
      </w:r>
      <w:proofErr w:type="gramEnd"/>
      <w:r>
        <w:rPr>
          <w:sz w:val="16"/>
        </w:rPr>
        <w:t xml:space="preserve"> atomic symbols</w:t>
      </w:r>
      <w:r>
        <w:rPr>
          <w:sz w:val="16"/>
        </w:rPr>
        <w:tab/>
      </w:r>
    </w:p>
    <w:p w:rsidR="00A164DE" w:rsidRDefault="00A164DE" w:rsidP="00A164DE">
      <w:pPr>
        <w:pStyle w:val="TableRow"/>
        <w:tabs>
          <w:tab w:val="left" w:pos="2448"/>
          <w:tab w:val="left" w:pos="2988"/>
        </w:tabs>
        <w:spacing w:line="180" w:lineRule="exact"/>
        <w:jc w:val="left"/>
        <w:rPr>
          <w:sz w:val="16"/>
        </w:rPr>
      </w:pPr>
      <w:proofErr w:type="gramStart"/>
      <w:r>
        <w:rPr>
          <w:sz w:val="16"/>
        </w:rPr>
        <w:t>alternating</w:t>
      </w:r>
      <w:proofErr w:type="gramEnd"/>
      <w:r>
        <w:rPr>
          <w:sz w:val="16"/>
        </w:rPr>
        <w:t xml:space="preserve"> current</w:t>
      </w:r>
      <w:r>
        <w:rPr>
          <w:sz w:val="16"/>
        </w:rPr>
        <w:tab/>
        <w:t>AC</w:t>
      </w:r>
    </w:p>
    <w:p w:rsidR="00A164DE" w:rsidRDefault="00A164DE" w:rsidP="00A164DE">
      <w:pPr>
        <w:pStyle w:val="TableRow"/>
        <w:tabs>
          <w:tab w:val="left" w:pos="2448"/>
          <w:tab w:val="left" w:pos="2988"/>
        </w:tabs>
        <w:spacing w:line="180" w:lineRule="exact"/>
        <w:jc w:val="left"/>
        <w:rPr>
          <w:sz w:val="16"/>
        </w:rPr>
      </w:pPr>
      <w:proofErr w:type="gramStart"/>
      <w:r>
        <w:rPr>
          <w:sz w:val="16"/>
        </w:rPr>
        <w:t>ampere</w:t>
      </w:r>
      <w:proofErr w:type="gramEnd"/>
      <w:r>
        <w:rPr>
          <w:sz w:val="16"/>
        </w:rPr>
        <w:tab/>
        <w:t>A</w:t>
      </w:r>
    </w:p>
    <w:p w:rsidR="00A164DE" w:rsidRDefault="00A164DE" w:rsidP="00A164DE">
      <w:pPr>
        <w:pStyle w:val="TableRow"/>
        <w:tabs>
          <w:tab w:val="left" w:pos="2448"/>
          <w:tab w:val="left" w:pos="2988"/>
        </w:tabs>
        <w:spacing w:line="180" w:lineRule="exact"/>
        <w:jc w:val="left"/>
        <w:rPr>
          <w:sz w:val="16"/>
        </w:rPr>
      </w:pPr>
      <w:proofErr w:type="gramStart"/>
      <w:r>
        <w:rPr>
          <w:sz w:val="16"/>
        </w:rPr>
        <w:t>calorie</w:t>
      </w:r>
      <w:proofErr w:type="gramEnd"/>
      <w:r>
        <w:rPr>
          <w:sz w:val="16"/>
        </w:rPr>
        <w:tab/>
      </w:r>
      <w:proofErr w:type="spellStart"/>
      <w:r>
        <w:rPr>
          <w:sz w:val="16"/>
        </w:rPr>
        <w:t>cal</w:t>
      </w:r>
      <w:proofErr w:type="spellEnd"/>
    </w:p>
    <w:p w:rsidR="00A164DE" w:rsidRDefault="00A164DE" w:rsidP="00A164DE">
      <w:pPr>
        <w:pStyle w:val="TableRow"/>
        <w:tabs>
          <w:tab w:val="left" w:pos="2448"/>
          <w:tab w:val="left" w:pos="2988"/>
        </w:tabs>
        <w:spacing w:line="180" w:lineRule="exact"/>
        <w:jc w:val="left"/>
        <w:rPr>
          <w:sz w:val="16"/>
        </w:rPr>
      </w:pPr>
      <w:proofErr w:type="gramStart"/>
      <w:r>
        <w:rPr>
          <w:sz w:val="16"/>
        </w:rPr>
        <w:t>direct</w:t>
      </w:r>
      <w:proofErr w:type="gramEnd"/>
      <w:r>
        <w:rPr>
          <w:sz w:val="16"/>
        </w:rPr>
        <w:t xml:space="preserve"> current</w:t>
      </w:r>
      <w:r>
        <w:rPr>
          <w:sz w:val="16"/>
        </w:rPr>
        <w:tab/>
        <w:t>DC</w:t>
      </w:r>
    </w:p>
    <w:p w:rsidR="00A164DE" w:rsidRDefault="00A164DE" w:rsidP="00A164DE">
      <w:pPr>
        <w:pStyle w:val="TableRow"/>
        <w:tabs>
          <w:tab w:val="left" w:pos="2448"/>
          <w:tab w:val="left" w:pos="2988"/>
        </w:tabs>
        <w:spacing w:line="180" w:lineRule="exact"/>
        <w:jc w:val="left"/>
        <w:rPr>
          <w:sz w:val="16"/>
        </w:rPr>
      </w:pPr>
      <w:proofErr w:type="gramStart"/>
      <w:r>
        <w:rPr>
          <w:sz w:val="16"/>
        </w:rPr>
        <w:t>hertz</w:t>
      </w:r>
      <w:proofErr w:type="gramEnd"/>
      <w:r>
        <w:rPr>
          <w:sz w:val="16"/>
        </w:rPr>
        <w:tab/>
        <w:t>Hz</w:t>
      </w:r>
    </w:p>
    <w:p w:rsidR="00A164DE" w:rsidRDefault="00A164DE" w:rsidP="00A164DE">
      <w:pPr>
        <w:pStyle w:val="TableRow"/>
        <w:tabs>
          <w:tab w:val="left" w:pos="2448"/>
          <w:tab w:val="left" w:pos="2988"/>
        </w:tabs>
        <w:spacing w:line="180" w:lineRule="exact"/>
        <w:jc w:val="left"/>
        <w:rPr>
          <w:sz w:val="16"/>
        </w:rPr>
      </w:pPr>
      <w:proofErr w:type="gramStart"/>
      <w:r>
        <w:rPr>
          <w:sz w:val="16"/>
        </w:rPr>
        <w:t>horsepower</w:t>
      </w:r>
      <w:proofErr w:type="gramEnd"/>
      <w:r>
        <w:rPr>
          <w:sz w:val="16"/>
        </w:rPr>
        <w:tab/>
      </w:r>
      <w:proofErr w:type="spellStart"/>
      <w:r>
        <w:rPr>
          <w:sz w:val="16"/>
        </w:rPr>
        <w:t>hp</w:t>
      </w:r>
      <w:proofErr w:type="spellEnd"/>
    </w:p>
    <w:p w:rsidR="00A164DE" w:rsidRDefault="00A164DE" w:rsidP="00A164DE">
      <w:pPr>
        <w:pStyle w:val="TableRow"/>
        <w:tabs>
          <w:tab w:val="left" w:pos="2448"/>
          <w:tab w:val="left" w:pos="2988"/>
        </w:tabs>
        <w:spacing w:line="180" w:lineRule="exact"/>
        <w:jc w:val="left"/>
        <w:rPr>
          <w:sz w:val="16"/>
        </w:rPr>
      </w:pPr>
      <w:proofErr w:type="gramStart"/>
      <w:r>
        <w:rPr>
          <w:sz w:val="16"/>
        </w:rPr>
        <w:t>hydrogen</w:t>
      </w:r>
      <w:proofErr w:type="gramEnd"/>
      <w:r>
        <w:rPr>
          <w:sz w:val="16"/>
        </w:rPr>
        <w:t xml:space="preserve"> ion activity</w:t>
      </w:r>
      <w:r>
        <w:rPr>
          <w:sz w:val="16"/>
        </w:rPr>
        <w:tab/>
        <w:t>pH</w:t>
      </w:r>
    </w:p>
    <w:p w:rsidR="00A164DE" w:rsidRDefault="00A164DE" w:rsidP="00A164DE">
      <w:pPr>
        <w:pStyle w:val="TableRow"/>
        <w:tabs>
          <w:tab w:val="left" w:pos="2448"/>
          <w:tab w:val="left" w:pos="2988"/>
        </w:tabs>
        <w:spacing w:line="180" w:lineRule="exact"/>
        <w:jc w:val="left"/>
        <w:rPr>
          <w:sz w:val="16"/>
        </w:rPr>
      </w:pPr>
      <w:r>
        <w:rPr>
          <w:sz w:val="16"/>
        </w:rPr>
        <w:t xml:space="preserve">     (</w:t>
      </w:r>
      <w:proofErr w:type="gramStart"/>
      <w:r>
        <w:rPr>
          <w:sz w:val="16"/>
        </w:rPr>
        <w:t>negative</w:t>
      </w:r>
      <w:proofErr w:type="gramEnd"/>
      <w:r>
        <w:rPr>
          <w:sz w:val="16"/>
        </w:rPr>
        <w:t xml:space="preserve"> log of)</w:t>
      </w:r>
      <w:r>
        <w:rPr>
          <w:sz w:val="16"/>
        </w:rPr>
        <w:tab/>
      </w:r>
    </w:p>
    <w:p w:rsidR="00A164DE" w:rsidRDefault="00A164DE" w:rsidP="00A164DE">
      <w:pPr>
        <w:pStyle w:val="TableRow"/>
        <w:tabs>
          <w:tab w:val="left" w:pos="2448"/>
          <w:tab w:val="left" w:pos="2988"/>
        </w:tabs>
        <w:spacing w:line="180" w:lineRule="exact"/>
        <w:jc w:val="left"/>
        <w:rPr>
          <w:sz w:val="16"/>
        </w:rPr>
      </w:pPr>
      <w:proofErr w:type="gramStart"/>
      <w:r>
        <w:rPr>
          <w:sz w:val="16"/>
        </w:rPr>
        <w:t>parts</w:t>
      </w:r>
      <w:proofErr w:type="gramEnd"/>
      <w:r>
        <w:rPr>
          <w:sz w:val="16"/>
        </w:rPr>
        <w:t xml:space="preserve"> per million</w:t>
      </w:r>
      <w:r>
        <w:rPr>
          <w:sz w:val="16"/>
        </w:rPr>
        <w:tab/>
        <w:t>ppm</w:t>
      </w:r>
    </w:p>
    <w:p w:rsidR="00A164DE" w:rsidRDefault="00A164DE" w:rsidP="00A164DE">
      <w:pPr>
        <w:pStyle w:val="TableRow"/>
        <w:tabs>
          <w:tab w:val="left" w:pos="2448"/>
          <w:tab w:val="left" w:pos="2988"/>
        </w:tabs>
        <w:spacing w:line="180" w:lineRule="exact"/>
        <w:jc w:val="left"/>
        <w:rPr>
          <w:sz w:val="16"/>
        </w:rPr>
      </w:pPr>
      <w:proofErr w:type="gramStart"/>
      <w:r>
        <w:rPr>
          <w:sz w:val="16"/>
        </w:rPr>
        <w:t>parts</w:t>
      </w:r>
      <w:proofErr w:type="gramEnd"/>
      <w:r>
        <w:rPr>
          <w:sz w:val="16"/>
        </w:rPr>
        <w:t xml:space="preserve"> per thousand</w:t>
      </w:r>
      <w:r>
        <w:rPr>
          <w:sz w:val="16"/>
        </w:rPr>
        <w:tab/>
      </w:r>
      <w:proofErr w:type="spellStart"/>
      <w:r>
        <w:rPr>
          <w:sz w:val="16"/>
        </w:rPr>
        <w:t>ppt</w:t>
      </w:r>
      <w:proofErr w:type="spellEnd"/>
      <w:r>
        <w:rPr>
          <w:sz w:val="16"/>
        </w:rPr>
        <w:t>,</w:t>
      </w:r>
    </w:p>
    <w:p w:rsidR="00A164DE" w:rsidRDefault="00A164DE" w:rsidP="00A164DE">
      <w:pPr>
        <w:pStyle w:val="TableRow"/>
        <w:tabs>
          <w:tab w:val="left" w:pos="2448"/>
          <w:tab w:val="left" w:pos="2988"/>
        </w:tabs>
        <w:spacing w:line="180" w:lineRule="exact"/>
        <w:jc w:val="left"/>
        <w:rPr>
          <w:sz w:val="16"/>
        </w:rPr>
      </w:pPr>
      <w:r>
        <w:rPr>
          <w:sz w:val="16"/>
        </w:rPr>
        <w:tab/>
        <w:t xml:space="preserve"> ‰</w:t>
      </w:r>
    </w:p>
    <w:p w:rsidR="00A164DE" w:rsidRDefault="00A164DE" w:rsidP="00A164DE">
      <w:pPr>
        <w:pStyle w:val="TableRow"/>
        <w:tabs>
          <w:tab w:val="left" w:pos="2448"/>
          <w:tab w:val="left" w:pos="2988"/>
        </w:tabs>
        <w:spacing w:line="180" w:lineRule="exact"/>
        <w:jc w:val="left"/>
        <w:rPr>
          <w:sz w:val="16"/>
        </w:rPr>
      </w:pPr>
      <w:proofErr w:type="gramStart"/>
      <w:r>
        <w:rPr>
          <w:sz w:val="16"/>
        </w:rPr>
        <w:t>volts</w:t>
      </w:r>
      <w:proofErr w:type="gramEnd"/>
      <w:r>
        <w:rPr>
          <w:sz w:val="16"/>
        </w:rPr>
        <w:tab/>
        <w:t>V</w:t>
      </w:r>
    </w:p>
    <w:p w:rsidR="00A164DE" w:rsidRDefault="00A164DE" w:rsidP="00A164DE">
      <w:pPr>
        <w:pStyle w:val="TableRow"/>
        <w:tabs>
          <w:tab w:val="left" w:pos="2448"/>
          <w:tab w:val="left" w:pos="2988"/>
        </w:tabs>
        <w:spacing w:line="180" w:lineRule="exact"/>
        <w:jc w:val="left"/>
        <w:rPr>
          <w:sz w:val="16"/>
        </w:rPr>
      </w:pPr>
      <w:proofErr w:type="gramStart"/>
      <w:r>
        <w:rPr>
          <w:sz w:val="16"/>
        </w:rPr>
        <w:t>watts</w:t>
      </w:r>
      <w:proofErr w:type="gramEnd"/>
      <w:r>
        <w:rPr>
          <w:sz w:val="16"/>
        </w:rPr>
        <w:tab/>
        <w:t>W</w:t>
      </w:r>
    </w:p>
    <w:p w:rsidR="00A164DE" w:rsidRDefault="00A164DE" w:rsidP="00A164DE">
      <w:pPr>
        <w:pStyle w:val="TableRow"/>
        <w:tabs>
          <w:tab w:val="left" w:pos="2448"/>
          <w:tab w:val="left" w:pos="2988"/>
        </w:tabs>
        <w:spacing w:line="180" w:lineRule="exact"/>
        <w:jc w:val="left"/>
        <w:rPr>
          <w:sz w:val="16"/>
        </w:rPr>
      </w:pPr>
      <w:r>
        <w:rPr>
          <w:sz w:val="16"/>
        </w:rPr>
        <w:br w:type="column"/>
      </w:r>
      <w:r>
        <w:rPr>
          <w:b/>
          <w:sz w:val="16"/>
        </w:rPr>
        <w:lastRenderedPageBreak/>
        <w:t>General</w:t>
      </w:r>
      <w:r>
        <w:rPr>
          <w:b/>
          <w:sz w:val="16"/>
        </w:rPr>
        <w:tab/>
      </w:r>
    </w:p>
    <w:p w:rsidR="00A164DE" w:rsidRDefault="00A164DE" w:rsidP="00A164DE">
      <w:pPr>
        <w:pStyle w:val="TableRow"/>
        <w:tabs>
          <w:tab w:val="left" w:pos="1728"/>
          <w:tab w:val="left" w:pos="3348"/>
        </w:tabs>
        <w:spacing w:line="180" w:lineRule="exact"/>
        <w:jc w:val="left"/>
        <w:rPr>
          <w:sz w:val="16"/>
        </w:rPr>
      </w:pPr>
      <w:r>
        <w:rPr>
          <w:sz w:val="16"/>
        </w:rPr>
        <w:t xml:space="preserve">Alaska Administrative </w:t>
      </w:r>
    </w:p>
    <w:p w:rsidR="00A164DE" w:rsidRDefault="00A164DE" w:rsidP="00A164DE">
      <w:pPr>
        <w:pStyle w:val="TableRow"/>
        <w:tabs>
          <w:tab w:val="left" w:pos="1728"/>
          <w:tab w:val="left" w:pos="3348"/>
        </w:tabs>
        <w:spacing w:line="180" w:lineRule="exact"/>
        <w:jc w:val="left"/>
        <w:rPr>
          <w:sz w:val="16"/>
        </w:rPr>
      </w:pPr>
      <w:r>
        <w:rPr>
          <w:sz w:val="16"/>
        </w:rPr>
        <w:t xml:space="preserve">    Code</w:t>
      </w:r>
      <w:r>
        <w:rPr>
          <w:sz w:val="16"/>
        </w:rPr>
        <w:tab/>
        <w:t>AAC</w:t>
      </w:r>
    </w:p>
    <w:p w:rsidR="00A164DE" w:rsidRDefault="00A164DE" w:rsidP="00A164DE">
      <w:pPr>
        <w:pStyle w:val="TableRow"/>
        <w:tabs>
          <w:tab w:val="left" w:pos="1728"/>
          <w:tab w:val="left" w:pos="3348"/>
        </w:tabs>
        <w:spacing w:line="180" w:lineRule="exact"/>
        <w:jc w:val="left"/>
        <w:rPr>
          <w:sz w:val="16"/>
        </w:rPr>
      </w:pPr>
      <w:proofErr w:type="gramStart"/>
      <w:r>
        <w:rPr>
          <w:sz w:val="16"/>
        </w:rPr>
        <w:t>all</w:t>
      </w:r>
      <w:proofErr w:type="gramEnd"/>
      <w:r>
        <w:rPr>
          <w:sz w:val="16"/>
        </w:rPr>
        <w:t xml:space="preserve"> commonly accepted </w:t>
      </w:r>
    </w:p>
    <w:p w:rsidR="00A164DE" w:rsidRDefault="00A164DE" w:rsidP="00A164DE">
      <w:pPr>
        <w:pStyle w:val="TableRow"/>
        <w:tabs>
          <w:tab w:val="left" w:pos="1728"/>
          <w:tab w:val="left" w:pos="3348"/>
        </w:tabs>
        <w:spacing w:line="180" w:lineRule="exact"/>
        <w:ind w:left="1725" w:hanging="1725"/>
        <w:jc w:val="left"/>
        <w:rPr>
          <w:sz w:val="16"/>
        </w:rPr>
      </w:pPr>
      <w:r>
        <w:rPr>
          <w:sz w:val="16"/>
        </w:rPr>
        <w:t xml:space="preserve">    </w:t>
      </w:r>
      <w:proofErr w:type="gramStart"/>
      <w:r>
        <w:rPr>
          <w:sz w:val="16"/>
        </w:rPr>
        <w:t>abbreviations</w:t>
      </w:r>
      <w:proofErr w:type="gramEnd"/>
      <w:r>
        <w:rPr>
          <w:sz w:val="16"/>
        </w:rPr>
        <w:tab/>
        <w:t xml:space="preserve">e.g., Mr., Mrs., </w:t>
      </w:r>
      <w:r>
        <w:rPr>
          <w:smallCaps/>
          <w:sz w:val="12"/>
        </w:rPr>
        <w:t>AM</w:t>
      </w:r>
      <w:r>
        <w:rPr>
          <w:sz w:val="16"/>
        </w:rPr>
        <w:t xml:space="preserve">,   </w:t>
      </w:r>
      <w:r>
        <w:rPr>
          <w:smallCaps/>
          <w:sz w:val="12"/>
        </w:rPr>
        <w:t>PM</w:t>
      </w:r>
      <w:r>
        <w:rPr>
          <w:sz w:val="16"/>
        </w:rPr>
        <w:t>, etc.</w:t>
      </w:r>
    </w:p>
    <w:p w:rsidR="00A164DE" w:rsidRDefault="00A164DE" w:rsidP="00A164DE">
      <w:pPr>
        <w:pStyle w:val="TableRow"/>
        <w:tabs>
          <w:tab w:val="left" w:pos="1728"/>
          <w:tab w:val="left" w:pos="3348"/>
        </w:tabs>
        <w:spacing w:line="180" w:lineRule="exact"/>
        <w:jc w:val="left"/>
        <w:rPr>
          <w:sz w:val="16"/>
        </w:rPr>
      </w:pPr>
      <w:proofErr w:type="gramStart"/>
      <w:r>
        <w:rPr>
          <w:sz w:val="16"/>
        </w:rPr>
        <w:t>all</w:t>
      </w:r>
      <w:proofErr w:type="gramEnd"/>
      <w:r>
        <w:rPr>
          <w:sz w:val="16"/>
        </w:rPr>
        <w:t xml:space="preserve"> commonly accepted </w:t>
      </w:r>
    </w:p>
    <w:p w:rsidR="00A164DE" w:rsidRDefault="00A164DE" w:rsidP="00A164DE">
      <w:pPr>
        <w:pStyle w:val="TableRow"/>
        <w:tabs>
          <w:tab w:val="left" w:pos="1728"/>
          <w:tab w:val="left" w:pos="3348"/>
        </w:tabs>
        <w:spacing w:line="180" w:lineRule="exact"/>
        <w:ind w:left="1725" w:hanging="1725"/>
        <w:jc w:val="left"/>
        <w:rPr>
          <w:sz w:val="16"/>
        </w:rPr>
      </w:pPr>
      <w:r>
        <w:rPr>
          <w:sz w:val="16"/>
        </w:rPr>
        <w:t xml:space="preserve">    </w:t>
      </w:r>
      <w:proofErr w:type="gramStart"/>
      <w:r>
        <w:rPr>
          <w:sz w:val="16"/>
        </w:rPr>
        <w:t>professional</w:t>
      </w:r>
      <w:proofErr w:type="gramEnd"/>
      <w:r>
        <w:rPr>
          <w:sz w:val="16"/>
        </w:rPr>
        <w:t xml:space="preserve"> titles</w:t>
      </w:r>
      <w:r>
        <w:rPr>
          <w:sz w:val="16"/>
        </w:rPr>
        <w:tab/>
        <w:t xml:space="preserve">e.g., Dr., Ph.D., </w:t>
      </w:r>
    </w:p>
    <w:p w:rsidR="00A164DE" w:rsidRDefault="00A164DE" w:rsidP="00A164DE">
      <w:pPr>
        <w:pStyle w:val="TableRow"/>
        <w:tabs>
          <w:tab w:val="left" w:pos="1728"/>
          <w:tab w:val="left" w:pos="3348"/>
        </w:tabs>
        <w:spacing w:line="180" w:lineRule="exact"/>
        <w:ind w:left="1725" w:hanging="1725"/>
        <w:jc w:val="left"/>
        <w:rPr>
          <w:sz w:val="16"/>
        </w:rPr>
      </w:pPr>
      <w:r>
        <w:rPr>
          <w:sz w:val="16"/>
        </w:rPr>
        <w:tab/>
      </w:r>
      <w:proofErr w:type="gramStart"/>
      <w:r>
        <w:rPr>
          <w:sz w:val="16"/>
        </w:rPr>
        <w:t>R.N., etc.</w:t>
      </w:r>
      <w:proofErr w:type="gramEnd"/>
    </w:p>
    <w:p w:rsidR="00A164DE" w:rsidRDefault="00A164DE" w:rsidP="00A164DE">
      <w:pPr>
        <w:pStyle w:val="TableRow"/>
        <w:tabs>
          <w:tab w:val="left" w:pos="1728"/>
          <w:tab w:val="left" w:pos="3348"/>
        </w:tabs>
        <w:spacing w:line="180" w:lineRule="exact"/>
        <w:jc w:val="left"/>
        <w:rPr>
          <w:sz w:val="16"/>
        </w:rPr>
      </w:pPr>
      <w:proofErr w:type="gramStart"/>
      <w:r>
        <w:rPr>
          <w:sz w:val="16"/>
        </w:rPr>
        <w:t>at</w:t>
      </w:r>
      <w:proofErr w:type="gramEnd"/>
      <w:r>
        <w:rPr>
          <w:sz w:val="16"/>
        </w:rPr>
        <w:tab/>
        <w:t>@</w:t>
      </w:r>
    </w:p>
    <w:p w:rsidR="00A164DE" w:rsidRDefault="00A164DE" w:rsidP="00A164DE">
      <w:pPr>
        <w:pStyle w:val="TableRow"/>
        <w:tabs>
          <w:tab w:val="left" w:pos="1728"/>
          <w:tab w:val="left" w:pos="3348"/>
        </w:tabs>
        <w:spacing w:line="180" w:lineRule="exact"/>
        <w:jc w:val="left"/>
        <w:rPr>
          <w:sz w:val="16"/>
        </w:rPr>
      </w:pPr>
      <w:proofErr w:type="gramStart"/>
      <w:r>
        <w:rPr>
          <w:sz w:val="16"/>
        </w:rPr>
        <w:t>compass</w:t>
      </w:r>
      <w:proofErr w:type="gramEnd"/>
      <w:r>
        <w:rPr>
          <w:sz w:val="16"/>
        </w:rPr>
        <w:t xml:space="preserve"> directions:</w:t>
      </w:r>
      <w:r>
        <w:rPr>
          <w:sz w:val="16"/>
        </w:rPr>
        <w:tab/>
      </w:r>
    </w:p>
    <w:p w:rsidR="00A164DE" w:rsidRDefault="00A164DE" w:rsidP="00A164DE">
      <w:pPr>
        <w:pStyle w:val="TableRow"/>
        <w:tabs>
          <w:tab w:val="left" w:pos="1728"/>
          <w:tab w:val="left" w:pos="3348"/>
        </w:tabs>
        <w:spacing w:line="180" w:lineRule="exact"/>
        <w:ind w:left="432"/>
        <w:jc w:val="left"/>
        <w:rPr>
          <w:sz w:val="16"/>
        </w:rPr>
      </w:pPr>
      <w:proofErr w:type="gramStart"/>
      <w:r>
        <w:rPr>
          <w:sz w:val="16"/>
        </w:rPr>
        <w:t>east</w:t>
      </w:r>
      <w:proofErr w:type="gramEnd"/>
      <w:r>
        <w:rPr>
          <w:sz w:val="16"/>
        </w:rPr>
        <w:tab/>
        <w:t>E</w:t>
      </w:r>
    </w:p>
    <w:p w:rsidR="00A164DE" w:rsidRDefault="00A164DE" w:rsidP="00A164DE">
      <w:pPr>
        <w:pStyle w:val="TableRow"/>
        <w:tabs>
          <w:tab w:val="left" w:pos="1728"/>
          <w:tab w:val="left" w:pos="3348"/>
        </w:tabs>
        <w:spacing w:line="180" w:lineRule="exact"/>
        <w:ind w:left="432"/>
        <w:jc w:val="left"/>
        <w:rPr>
          <w:sz w:val="16"/>
        </w:rPr>
      </w:pPr>
      <w:proofErr w:type="gramStart"/>
      <w:r>
        <w:rPr>
          <w:sz w:val="16"/>
        </w:rPr>
        <w:t>north</w:t>
      </w:r>
      <w:proofErr w:type="gramEnd"/>
      <w:r>
        <w:rPr>
          <w:sz w:val="16"/>
        </w:rPr>
        <w:tab/>
        <w:t>N</w:t>
      </w:r>
    </w:p>
    <w:p w:rsidR="00A164DE" w:rsidRDefault="00A164DE" w:rsidP="00A164DE">
      <w:pPr>
        <w:pStyle w:val="TableRow"/>
        <w:tabs>
          <w:tab w:val="left" w:pos="1728"/>
          <w:tab w:val="left" w:pos="3348"/>
        </w:tabs>
        <w:spacing w:line="180" w:lineRule="exact"/>
        <w:ind w:left="432"/>
        <w:jc w:val="left"/>
        <w:rPr>
          <w:sz w:val="16"/>
        </w:rPr>
      </w:pPr>
      <w:proofErr w:type="gramStart"/>
      <w:r>
        <w:rPr>
          <w:sz w:val="16"/>
        </w:rPr>
        <w:t>south</w:t>
      </w:r>
      <w:proofErr w:type="gramEnd"/>
      <w:r>
        <w:rPr>
          <w:sz w:val="16"/>
        </w:rPr>
        <w:tab/>
        <w:t>S</w:t>
      </w:r>
    </w:p>
    <w:p w:rsidR="00A164DE" w:rsidRDefault="00A164DE" w:rsidP="00A164DE">
      <w:pPr>
        <w:pStyle w:val="TableRow"/>
        <w:tabs>
          <w:tab w:val="left" w:pos="1728"/>
          <w:tab w:val="left" w:pos="3348"/>
        </w:tabs>
        <w:spacing w:line="180" w:lineRule="exact"/>
        <w:ind w:left="432"/>
        <w:jc w:val="left"/>
        <w:rPr>
          <w:sz w:val="16"/>
        </w:rPr>
      </w:pPr>
      <w:proofErr w:type="gramStart"/>
      <w:r>
        <w:rPr>
          <w:sz w:val="16"/>
        </w:rPr>
        <w:t>west</w:t>
      </w:r>
      <w:proofErr w:type="gramEnd"/>
      <w:r>
        <w:rPr>
          <w:sz w:val="16"/>
        </w:rPr>
        <w:tab/>
        <w:t>W</w:t>
      </w:r>
    </w:p>
    <w:p w:rsidR="00A164DE" w:rsidRDefault="00A164DE" w:rsidP="00A164DE">
      <w:pPr>
        <w:pStyle w:val="TableRow"/>
        <w:tabs>
          <w:tab w:val="left" w:pos="1728"/>
          <w:tab w:val="left" w:pos="3348"/>
        </w:tabs>
        <w:spacing w:line="180" w:lineRule="exact"/>
        <w:jc w:val="left"/>
        <w:rPr>
          <w:sz w:val="16"/>
        </w:rPr>
      </w:pPr>
      <w:proofErr w:type="gramStart"/>
      <w:r>
        <w:rPr>
          <w:sz w:val="16"/>
        </w:rPr>
        <w:t>copyright</w:t>
      </w:r>
      <w:proofErr w:type="gramEnd"/>
      <w:r>
        <w:rPr>
          <w:sz w:val="16"/>
        </w:rPr>
        <w:tab/>
      </w:r>
      <w:r>
        <w:rPr>
          <w:sz w:val="16"/>
        </w:rPr>
        <w:sym w:font="Symbol" w:char="F0E3"/>
      </w:r>
    </w:p>
    <w:p w:rsidR="00A164DE" w:rsidRDefault="00A164DE" w:rsidP="00A164DE">
      <w:pPr>
        <w:pStyle w:val="TableRow"/>
        <w:tabs>
          <w:tab w:val="left" w:pos="1728"/>
          <w:tab w:val="left" w:pos="3348"/>
        </w:tabs>
        <w:spacing w:line="180" w:lineRule="exact"/>
        <w:jc w:val="left"/>
        <w:rPr>
          <w:sz w:val="16"/>
        </w:rPr>
      </w:pPr>
      <w:proofErr w:type="gramStart"/>
      <w:r>
        <w:rPr>
          <w:sz w:val="16"/>
        </w:rPr>
        <w:t>corporate</w:t>
      </w:r>
      <w:proofErr w:type="gramEnd"/>
      <w:r>
        <w:rPr>
          <w:sz w:val="16"/>
        </w:rPr>
        <w:t xml:space="preserve"> suffixes:</w:t>
      </w:r>
      <w:r>
        <w:rPr>
          <w:sz w:val="16"/>
        </w:rPr>
        <w:tab/>
      </w:r>
    </w:p>
    <w:p w:rsidR="00A164DE" w:rsidRDefault="00A164DE" w:rsidP="00A164DE">
      <w:pPr>
        <w:pStyle w:val="TableRow"/>
        <w:tabs>
          <w:tab w:val="left" w:pos="1728"/>
          <w:tab w:val="left" w:pos="3348"/>
        </w:tabs>
        <w:spacing w:line="180" w:lineRule="exact"/>
        <w:ind w:left="432"/>
        <w:jc w:val="left"/>
        <w:rPr>
          <w:sz w:val="16"/>
        </w:rPr>
      </w:pPr>
      <w:r>
        <w:rPr>
          <w:sz w:val="16"/>
        </w:rPr>
        <w:t>Company</w:t>
      </w:r>
      <w:r>
        <w:rPr>
          <w:sz w:val="16"/>
        </w:rPr>
        <w:tab/>
        <w:t>Co.</w:t>
      </w:r>
    </w:p>
    <w:p w:rsidR="00A164DE" w:rsidRDefault="00A164DE" w:rsidP="00A164DE">
      <w:pPr>
        <w:pStyle w:val="TableRow"/>
        <w:tabs>
          <w:tab w:val="left" w:pos="1728"/>
          <w:tab w:val="left" w:pos="3348"/>
        </w:tabs>
        <w:spacing w:line="180" w:lineRule="exact"/>
        <w:ind w:left="432"/>
        <w:jc w:val="left"/>
        <w:rPr>
          <w:sz w:val="16"/>
        </w:rPr>
      </w:pPr>
      <w:r>
        <w:rPr>
          <w:sz w:val="16"/>
        </w:rPr>
        <w:t>Corporation</w:t>
      </w:r>
      <w:r>
        <w:rPr>
          <w:sz w:val="16"/>
        </w:rPr>
        <w:tab/>
        <w:t>Corp.</w:t>
      </w:r>
    </w:p>
    <w:p w:rsidR="00A164DE" w:rsidRDefault="00A164DE" w:rsidP="00A164DE">
      <w:pPr>
        <w:pStyle w:val="TableRow"/>
        <w:tabs>
          <w:tab w:val="left" w:pos="1728"/>
          <w:tab w:val="left" w:pos="3348"/>
        </w:tabs>
        <w:spacing w:line="180" w:lineRule="exact"/>
        <w:ind w:left="432"/>
        <w:jc w:val="left"/>
        <w:rPr>
          <w:sz w:val="16"/>
        </w:rPr>
      </w:pPr>
      <w:proofErr w:type="gramStart"/>
      <w:r>
        <w:rPr>
          <w:sz w:val="16"/>
        </w:rPr>
        <w:t>Incorporated</w:t>
      </w:r>
      <w:r>
        <w:rPr>
          <w:sz w:val="16"/>
        </w:rPr>
        <w:tab/>
        <w:t>Inc.</w:t>
      </w:r>
      <w:proofErr w:type="gramEnd"/>
    </w:p>
    <w:p w:rsidR="00A164DE" w:rsidRDefault="00A164DE" w:rsidP="00A164DE">
      <w:pPr>
        <w:pStyle w:val="TableRow"/>
        <w:tabs>
          <w:tab w:val="left" w:pos="1728"/>
          <w:tab w:val="left" w:pos="3348"/>
        </w:tabs>
        <w:spacing w:line="180" w:lineRule="exact"/>
        <w:ind w:left="432"/>
        <w:jc w:val="left"/>
        <w:rPr>
          <w:sz w:val="16"/>
        </w:rPr>
      </w:pPr>
      <w:r>
        <w:rPr>
          <w:sz w:val="16"/>
        </w:rPr>
        <w:t>Limited</w:t>
      </w:r>
      <w:r>
        <w:rPr>
          <w:sz w:val="16"/>
        </w:rPr>
        <w:tab/>
        <w:t>Ltd.</w:t>
      </w:r>
    </w:p>
    <w:p w:rsidR="00A164DE" w:rsidRDefault="00A164DE" w:rsidP="00A164DE">
      <w:pPr>
        <w:pStyle w:val="TableRow"/>
        <w:tabs>
          <w:tab w:val="left" w:pos="1728"/>
          <w:tab w:val="left" w:pos="3348"/>
        </w:tabs>
        <w:spacing w:line="180" w:lineRule="exact"/>
        <w:jc w:val="left"/>
        <w:rPr>
          <w:sz w:val="16"/>
        </w:rPr>
      </w:pPr>
      <w:r>
        <w:rPr>
          <w:sz w:val="16"/>
        </w:rPr>
        <w:t>District of Columbia</w:t>
      </w:r>
      <w:r>
        <w:rPr>
          <w:sz w:val="16"/>
        </w:rPr>
        <w:tab/>
        <w:t>D.C.</w:t>
      </w:r>
    </w:p>
    <w:p w:rsidR="00A164DE" w:rsidRDefault="00A164DE" w:rsidP="00A164DE">
      <w:pPr>
        <w:pStyle w:val="TableRow"/>
        <w:tabs>
          <w:tab w:val="left" w:pos="1728"/>
          <w:tab w:val="left" w:pos="3348"/>
        </w:tabs>
        <w:spacing w:line="180" w:lineRule="exact"/>
        <w:jc w:val="left"/>
        <w:rPr>
          <w:sz w:val="16"/>
        </w:rPr>
      </w:pPr>
      <w:proofErr w:type="gramStart"/>
      <w:r>
        <w:rPr>
          <w:sz w:val="16"/>
        </w:rPr>
        <w:t>et</w:t>
      </w:r>
      <w:proofErr w:type="gramEnd"/>
      <w:r>
        <w:rPr>
          <w:sz w:val="16"/>
        </w:rPr>
        <w:t xml:space="preserve"> </w:t>
      </w:r>
      <w:proofErr w:type="spellStart"/>
      <w:r>
        <w:rPr>
          <w:sz w:val="16"/>
        </w:rPr>
        <w:t>alii</w:t>
      </w:r>
      <w:proofErr w:type="spellEnd"/>
      <w:r>
        <w:rPr>
          <w:sz w:val="16"/>
        </w:rPr>
        <w:t xml:space="preserve"> (and others) </w:t>
      </w:r>
      <w:r>
        <w:rPr>
          <w:sz w:val="16"/>
        </w:rPr>
        <w:tab/>
        <w:t>et al.</w:t>
      </w:r>
    </w:p>
    <w:p w:rsidR="00A164DE" w:rsidRDefault="00A164DE" w:rsidP="00A164DE">
      <w:pPr>
        <w:pStyle w:val="TableRow"/>
        <w:tabs>
          <w:tab w:val="left" w:pos="1728"/>
          <w:tab w:val="left" w:pos="3348"/>
        </w:tabs>
        <w:spacing w:line="180" w:lineRule="exact"/>
        <w:jc w:val="left"/>
        <w:rPr>
          <w:sz w:val="16"/>
        </w:rPr>
      </w:pPr>
      <w:proofErr w:type="gramStart"/>
      <w:r>
        <w:rPr>
          <w:sz w:val="16"/>
        </w:rPr>
        <w:t>et</w:t>
      </w:r>
      <w:proofErr w:type="gramEnd"/>
      <w:r>
        <w:rPr>
          <w:sz w:val="16"/>
        </w:rPr>
        <w:t xml:space="preserve"> cetera (and so forth)</w:t>
      </w:r>
      <w:r>
        <w:rPr>
          <w:sz w:val="16"/>
        </w:rPr>
        <w:tab/>
        <w:t>etc.</w:t>
      </w:r>
    </w:p>
    <w:p w:rsidR="00A164DE" w:rsidRDefault="00A164DE" w:rsidP="00A164DE">
      <w:pPr>
        <w:pStyle w:val="TableRow"/>
        <w:tabs>
          <w:tab w:val="left" w:pos="1728"/>
          <w:tab w:val="left" w:pos="3348"/>
        </w:tabs>
        <w:spacing w:line="180" w:lineRule="exact"/>
        <w:jc w:val="left"/>
        <w:rPr>
          <w:sz w:val="16"/>
        </w:rPr>
      </w:pPr>
      <w:proofErr w:type="gramStart"/>
      <w:r>
        <w:rPr>
          <w:sz w:val="16"/>
        </w:rPr>
        <w:t>exempli</w:t>
      </w:r>
      <w:proofErr w:type="gramEnd"/>
      <w:r>
        <w:rPr>
          <w:sz w:val="16"/>
        </w:rPr>
        <w:t xml:space="preserve"> gratia </w:t>
      </w:r>
    </w:p>
    <w:p w:rsidR="00A164DE" w:rsidRDefault="00A164DE" w:rsidP="00A164DE">
      <w:pPr>
        <w:pStyle w:val="TableRow"/>
        <w:tabs>
          <w:tab w:val="left" w:pos="1728"/>
          <w:tab w:val="left" w:pos="3348"/>
        </w:tabs>
        <w:spacing w:line="180" w:lineRule="exact"/>
        <w:jc w:val="left"/>
        <w:rPr>
          <w:sz w:val="16"/>
        </w:rPr>
      </w:pPr>
      <w:r>
        <w:rPr>
          <w:sz w:val="16"/>
        </w:rPr>
        <w:t xml:space="preserve">    (</w:t>
      </w:r>
      <w:proofErr w:type="gramStart"/>
      <w:r>
        <w:rPr>
          <w:sz w:val="16"/>
        </w:rPr>
        <w:t>for</w:t>
      </w:r>
      <w:proofErr w:type="gramEnd"/>
      <w:r>
        <w:rPr>
          <w:sz w:val="16"/>
        </w:rPr>
        <w:t xml:space="preserve"> example)</w:t>
      </w:r>
      <w:r>
        <w:rPr>
          <w:sz w:val="16"/>
        </w:rPr>
        <w:tab/>
        <w:t>e.g.</w:t>
      </w:r>
    </w:p>
    <w:p w:rsidR="00A164DE" w:rsidRDefault="00A164DE" w:rsidP="00A164DE">
      <w:pPr>
        <w:pStyle w:val="TableRow"/>
        <w:tabs>
          <w:tab w:val="left" w:pos="1728"/>
          <w:tab w:val="left" w:pos="3348"/>
        </w:tabs>
        <w:spacing w:line="180" w:lineRule="exact"/>
        <w:jc w:val="left"/>
        <w:rPr>
          <w:sz w:val="16"/>
        </w:rPr>
      </w:pPr>
      <w:r>
        <w:rPr>
          <w:sz w:val="16"/>
        </w:rPr>
        <w:t xml:space="preserve">Federal Information </w:t>
      </w:r>
    </w:p>
    <w:p w:rsidR="00A164DE" w:rsidRDefault="00A164DE" w:rsidP="00A164DE">
      <w:pPr>
        <w:pStyle w:val="TableRow"/>
        <w:tabs>
          <w:tab w:val="left" w:pos="1728"/>
          <w:tab w:val="left" w:pos="3348"/>
        </w:tabs>
        <w:spacing w:line="180" w:lineRule="exact"/>
        <w:jc w:val="left"/>
        <w:rPr>
          <w:sz w:val="16"/>
        </w:rPr>
      </w:pPr>
      <w:r>
        <w:rPr>
          <w:sz w:val="16"/>
        </w:rPr>
        <w:t xml:space="preserve">    Code</w:t>
      </w:r>
      <w:r>
        <w:rPr>
          <w:sz w:val="16"/>
        </w:rPr>
        <w:tab/>
        <w:t>FIC</w:t>
      </w:r>
    </w:p>
    <w:p w:rsidR="00A164DE" w:rsidRDefault="00A164DE" w:rsidP="00A164DE">
      <w:pPr>
        <w:pStyle w:val="TableRow"/>
        <w:tabs>
          <w:tab w:val="left" w:pos="1728"/>
          <w:tab w:val="left" w:pos="3348"/>
        </w:tabs>
        <w:spacing w:line="180" w:lineRule="exact"/>
        <w:jc w:val="left"/>
        <w:rPr>
          <w:sz w:val="16"/>
        </w:rPr>
      </w:pPr>
      <w:proofErr w:type="gramStart"/>
      <w:r>
        <w:rPr>
          <w:sz w:val="16"/>
        </w:rPr>
        <w:t>id</w:t>
      </w:r>
      <w:proofErr w:type="gramEnd"/>
      <w:r>
        <w:rPr>
          <w:sz w:val="16"/>
        </w:rPr>
        <w:t xml:space="preserve"> </w:t>
      </w:r>
      <w:proofErr w:type="spellStart"/>
      <w:r>
        <w:rPr>
          <w:sz w:val="16"/>
        </w:rPr>
        <w:t>est</w:t>
      </w:r>
      <w:proofErr w:type="spellEnd"/>
      <w:r>
        <w:rPr>
          <w:sz w:val="16"/>
        </w:rPr>
        <w:t xml:space="preserve"> (that is)</w:t>
      </w:r>
      <w:r>
        <w:rPr>
          <w:sz w:val="16"/>
        </w:rPr>
        <w:tab/>
        <w:t>i.e.</w:t>
      </w:r>
    </w:p>
    <w:p w:rsidR="00A164DE" w:rsidRDefault="00A164DE" w:rsidP="00A164DE">
      <w:pPr>
        <w:pStyle w:val="TableRow"/>
        <w:tabs>
          <w:tab w:val="left" w:pos="1728"/>
          <w:tab w:val="left" w:pos="3348"/>
        </w:tabs>
        <w:spacing w:line="180" w:lineRule="exact"/>
        <w:jc w:val="left"/>
        <w:rPr>
          <w:sz w:val="16"/>
        </w:rPr>
      </w:pPr>
      <w:proofErr w:type="gramStart"/>
      <w:r>
        <w:rPr>
          <w:sz w:val="16"/>
        </w:rPr>
        <w:t>latitude</w:t>
      </w:r>
      <w:proofErr w:type="gramEnd"/>
      <w:r>
        <w:rPr>
          <w:sz w:val="16"/>
        </w:rPr>
        <w:t xml:space="preserve"> or longitude</w:t>
      </w:r>
      <w:r>
        <w:rPr>
          <w:sz w:val="16"/>
        </w:rPr>
        <w:tab/>
      </w:r>
      <w:proofErr w:type="spellStart"/>
      <w:r>
        <w:rPr>
          <w:sz w:val="16"/>
        </w:rPr>
        <w:t>lat</w:t>
      </w:r>
      <w:proofErr w:type="spellEnd"/>
      <w:r>
        <w:rPr>
          <w:sz w:val="16"/>
        </w:rPr>
        <w:t xml:space="preserve"> or long</w:t>
      </w:r>
    </w:p>
    <w:p w:rsidR="00A164DE" w:rsidRDefault="00A164DE" w:rsidP="00A164DE">
      <w:pPr>
        <w:pStyle w:val="TableRow"/>
        <w:tabs>
          <w:tab w:val="left" w:pos="1728"/>
          <w:tab w:val="left" w:pos="3348"/>
        </w:tabs>
        <w:spacing w:line="180" w:lineRule="exact"/>
        <w:jc w:val="left"/>
        <w:rPr>
          <w:sz w:val="16"/>
        </w:rPr>
      </w:pPr>
      <w:proofErr w:type="gramStart"/>
      <w:r>
        <w:rPr>
          <w:sz w:val="16"/>
        </w:rPr>
        <w:t>monetary</w:t>
      </w:r>
      <w:proofErr w:type="gramEnd"/>
      <w:r>
        <w:rPr>
          <w:sz w:val="16"/>
        </w:rPr>
        <w:t xml:space="preserve"> symbols</w:t>
      </w:r>
    </w:p>
    <w:p w:rsidR="00A164DE" w:rsidRDefault="00A164DE" w:rsidP="00A164DE">
      <w:pPr>
        <w:pStyle w:val="TableRow"/>
        <w:tabs>
          <w:tab w:val="left" w:pos="1728"/>
          <w:tab w:val="left" w:pos="3348"/>
        </w:tabs>
        <w:spacing w:line="180" w:lineRule="exact"/>
        <w:jc w:val="left"/>
        <w:rPr>
          <w:sz w:val="16"/>
        </w:rPr>
      </w:pPr>
      <w:r>
        <w:rPr>
          <w:sz w:val="16"/>
        </w:rPr>
        <w:t xml:space="preserve">     (U.S.)</w:t>
      </w:r>
      <w:r>
        <w:rPr>
          <w:sz w:val="16"/>
        </w:rPr>
        <w:tab/>
        <w:t>$, ¢</w:t>
      </w:r>
    </w:p>
    <w:p w:rsidR="00A164DE" w:rsidRDefault="00A164DE" w:rsidP="00A164DE">
      <w:pPr>
        <w:pStyle w:val="TableRow"/>
        <w:tabs>
          <w:tab w:val="left" w:pos="1728"/>
          <w:tab w:val="left" w:pos="3348"/>
        </w:tabs>
        <w:spacing w:line="180" w:lineRule="exact"/>
        <w:jc w:val="left"/>
        <w:rPr>
          <w:sz w:val="16"/>
        </w:rPr>
      </w:pPr>
      <w:proofErr w:type="gramStart"/>
      <w:r>
        <w:rPr>
          <w:sz w:val="16"/>
        </w:rPr>
        <w:t>months</w:t>
      </w:r>
      <w:proofErr w:type="gramEnd"/>
      <w:r>
        <w:rPr>
          <w:sz w:val="16"/>
        </w:rPr>
        <w:t xml:space="preserve"> (tables and</w:t>
      </w:r>
    </w:p>
    <w:p w:rsidR="00A164DE" w:rsidRDefault="00A164DE" w:rsidP="00A164DE">
      <w:pPr>
        <w:pStyle w:val="TableRow"/>
        <w:tabs>
          <w:tab w:val="left" w:pos="1728"/>
          <w:tab w:val="left" w:pos="3348"/>
        </w:tabs>
        <w:spacing w:line="180" w:lineRule="exact"/>
        <w:jc w:val="left"/>
        <w:rPr>
          <w:sz w:val="16"/>
        </w:rPr>
      </w:pPr>
      <w:r>
        <w:rPr>
          <w:sz w:val="16"/>
        </w:rPr>
        <w:t xml:space="preserve">     </w:t>
      </w:r>
      <w:proofErr w:type="gramStart"/>
      <w:r>
        <w:rPr>
          <w:sz w:val="16"/>
        </w:rPr>
        <w:t>figures</w:t>
      </w:r>
      <w:proofErr w:type="gramEnd"/>
      <w:r>
        <w:rPr>
          <w:sz w:val="16"/>
        </w:rPr>
        <w:t xml:space="preserve">): first three </w:t>
      </w:r>
    </w:p>
    <w:p w:rsidR="00A164DE" w:rsidRDefault="00A164DE" w:rsidP="00A164DE">
      <w:pPr>
        <w:pStyle w:val="TableRow"/>
        <w:tabs>
          <w:tab w:val="left" w:pos="1728"/>
          <w:tab w:val="left" w:pos="3348"/>
        </w:tabs>
        <w:spacing w:line="180" w:lineRule="exact"/>
        <w:jc w:val="left"/>
        <w:rPr>
          <w:sz w:val="16"/>
        </w:rPr>
      </w:pPr>
      <w:r>
        <w:rPr>
          <w:sz w:val="16"/>
        </w:rPr>
        <w:t xml:space="preserve">     </w:t>
      </w:r>
      <w:proofErr w:type="gramStart"/>
      <w:r>
        <w:rPr>
          <w:sz w:val="16"/>
        </w:rPr>
        <w:t>letters</w:t>
      </w:r>
      <w:proofErr w:type="gramEnd"/>
      <w:r>
        <w:rPr>
          <w:sz w:val="16"/>
        </w:rPr>
        <w:tab/>
        <w:t>Jan,...,Dec</w:t>
      </w:r>
    </w:p>
    <w:p w:rsidR="00A164DE" w:rsidRDefault="00A164DE" w:rsidP="00A164DE">
      <w:pPr>
        <w:pStyle w:val="TableRow"/>
        <w:tabs>
          <w:tab w:val="left" w:pos="1728"/>
          <w:tab w:val="left" w:pos="3348"/>
        </w:tabs>
        <w:spacing w:line="180" w:lineRule="exact"/>
        <w:jc w:val="left"/>
        <w:rPr>
          <w:sz w:val="16"/>
        </w:rPr>
      </w:pPr>
      <w:proofErr w:type="gramStart"/>
      <w:r>
        <w:rPr>
          <w:sz w:val="16"/>
        </w:rPr>
        <w:t>registered</w:t>
      </w:r>
      <w:proofErr w:type="gramEnd"/>
      <w:r>
        <w:rPr>
          <w:sz w:val="16"/>
        </w:rPr>
        <w:t xml:space="preserve"> trademark</w:t>
      </w:r>
      <w:r>
        <w:rPr>
          <w:sz w:val="16"/>
        </w:rPr>
        <w:tab/>
      </w:r>
      <w:r>
        <w:rPr>
          <w:sz w:val="16"/>
        </w:rPr>
        <w:sym w:font="Symbol" w:char="F0E2"/>
      </w:r>
    </w:p>
    <w:p w:rsidR="00A164DE" w:rsidRDefault="00A164DE" w:rsidP="00A164DE">
      <w:pPr>
        <w:pStyle w:val="TableRow"/>
        <w:tabs>
          <w:tab w:val="left" w:pos="1728"/>
          <w:tab w:val="left" w:pos="3348"/>
        </w:tabs>
        <w:spacing w:line="180" w:lineRule="exact"/>
        <w:jc w:val="left"/>
        <w:rPr>
          <w:sz w:val="16"/>
        </w:rPr>
      </w:pPr>
      <w:proofErr w:type="gramStart"/>
      <w:r>
        <w:rPr>
          <w:sz w:val="16"/>
        </w:rPr>
        <w:t>trademark</w:t>
      </w:r>
      <w:proofErr w:type="gramEnd"/>
      <w:r>
        <w:rPr>
          <w:sz w:val="16"/>
        </w:rPr>
        <w:tab/>
      </w:r>
      <w:r>
        <w:rPr>
          <w:sz w:val="16"/>
        </w:rPr>
        <w:sym w:font="Symbol" w:char="F0E4"/>
      </w:r>
    </w:p>
    <w:p w:rsidR="00A164DE" w:rsidRDefault="00A164DE" w:rsidP="00A164DE">
      <w:pPr>
        <w:pStyle w:val="TableRow"/>
        <w:tabs>
          <w:tab w:val="left" w:pos="1728"/>
          <w:tab w:val="left" w:pos="3348"/>
        </w:tabs>
        <w:spacing w:line="180" w:lineRule="exact"/>
        <w:jc w:val="left"/>
        <w:rPr>
          <w:sz w:val="16"/>
        </w:rPr>
      </w:pPr>
      <w:r>
        <w:rPr>
          <w:sz w:val="16"/>
        </w:rPr>
        <w:t>United States</w:t>
      </w:r>
    </w:p>
    <w:p w:rsidR="00A164DE" w:rsidRDefault="00A164DE" w:rsidP="00A164DE">
      <w:pPr>
        <w:pStyle w:val="TableRow"/>
        <w:tabs>
          <w:tab w:val="left" w:pos="1728"/>
          <w:tab w:val="left" w:pos="3348"/>
        </w:tabs>
        <w:spacing w:line="180" w:lineRule="exact"/>
        <w:jc w:val="left"/>
        <w:rPr>
          <w:sz w:val="16"/>
        </w:rPr>
      </w:pPr>
      <w:r>
        <w:rPr>
          <w:sz w:val="16"/>
        </w:rPr>
        <w:t xml:space="preserve">    (</w:t>
      </w:r>
      <w:proofErr w:type="gramStart"/>
      <w:r>
        <w:rPr>
          <w:sz w:val="16"/>
        </w:rPr>
        <w:t>adjective</w:t>
      </w:r>
      <w:proofErr w:type="gramEnd"/>
      <w:r>
        <w:rPr>
          <w:sz w:val="16"/>
        </w:rPr>
        <w:t>)</w:t>
      </w:r>
      <w:r>
        <w:rPr>
          <w:sz w:val="16"/>
        </w:rPr>
        <w:tab/>
        <w:t>U.S.</w:t>
      </w:r>
    </w:p>
    <w:p w:rsidR="00A164DE" w:rsidRDefault="00A164DE" w:rsidP="00A164DE">
      <w:pPr>
        <w:pStyle w:val="TableRow"/>
        <w:tabs>
          <w:tab w:val="left" w:pos="1728"/>
          <w:tab w:val="left" w:pos="3348"/>
        </w:tabs>
        <w:spacing w:line="180" w:lineRule="exact"/>
        <w:jc w:val="left"/>
        <w:rPr>
          <w:sz w:val="16"/>
        </w:rPr>
      </w:pPr>
      <w:r>
        <w:rPr>
          <w:sz w:val="16"/>
        </w:rPr>
        <w:t xml:space="preserve">United States of </w:t>
      </w:r>
    </w:p>
    <w:p w:rsidR="00A164DE" w:rsidRDefault="00A164DE" w:rsidP="00A164DE">
      <w:pPr>
        <w:pStyle w:val="TableRow"/>
        <w:tabs>
          <w:tab w:val="left" w:pos="1728"/>
          <w:tab w:val="left" w:pos="3348"/>
        </w:tabs>
        <w:spacing w:line="180" w:lineRule="exact"/>
        <w:jc w:val="left"/>
        <w:rPr>
          <w:sz w:val="16"/>
        </w:rPr>
      </w:pPr>
      <w:r>
        <w:rPr>
          <w:sz w:val="16"/>
        </w:rPr>
        <w:t xml:space="preserve">    America (noun)</w:t>
      </w:r>
      <w:r>
        <w:rPr>
          <w:sz w:val="16"/>
        </w:rPr>
        <w:tab/>
        <w:t>USA</w:t>
      </w:r>
    </w:p>
    <w:p w:rsidR="00A164DE" w:rsidRDefault="00A164DE" w:rsidP="00A164DE">
      <w:pPr>
        <w:pStyle w:val="TableRow"/>
        <w:tabs>
          <w:tab w:val="left" w:pos="1728"/>
          <w:tab w:val="left" w:pos="3348"/>
        </w:tabs>
        <w:spacing w:line="180" w:lineRule="exact"/>
        <w:ind w:left="1725" w:hanging="1725"/>
        <w:jc w:val="left"/>
        <w:rPr>
          <w:sz w:val="16"/>
        </w:rPr>
      </w:pPr>
      <w:r>
        <w:rPr>
          <w:sz w:val="16"/>
        </w:rPr>
        <w:t>U.S.C.</w:t>
      </w:r>
      <w:r>
        <w:rPr>
          <w:sz w:val="16"/>
        </w:rPr>
        <w:tab/>
        <w:t>United States Code</w:t>
      </w:r>
    </w:p>
    <w:p w:rsidR="00A164DE" w:rsidRDefault="00A164DE" w:rsidP="00A164DE">
      <w:pPr>
        <w:pStyle w:val="TableRow"/>
        <w:tabs>
          <w:tab w:val="left" w:pos="1728"/>
          <w:tab w:val="left" w:pos="3348"/>
        </w:tabs>
        <w:spacing w:line="180" w:lineRule="exact"/>
        <w:ind w:left="1725" w:hanging="1725"/>
        <w:jc w:val="left"/>
        <w:rPr>
          <w:sz w:val="16"/>
        </w:rPr>
      </w:pPr>
      <w:r>
        <w:rPr>
          <w:sz w:val="16"/>
        </w:rPr>
        <w:t>U.S. state</w:t>
      </w:r>
      <w:r>
        <w:rPr>
          <w:sz w:val="16"/>
        </w:rPr>
        <w:tab/>
        <w:t>use two-letter abbreviations (e.g., AK, WA)</w:t>
      </w:r>
    </w:p>
    <w:p w:rsidR="00A164DE" w:rsidRDefault="00A164DE" w:rsidP="00A164DE">
      <w:pPr>
        <w:pStyle w:val="TableRow"/>
        <w:tabs>
          <w:tab w:val="left" w:pos="2988"/>
        </w:tabs>
        <w:spacing w:line="180" w:lineRule="exact"/>
        <w:jc w:val="left"/>
        <w:rPr>
          <w:sz w:val="16"/>
        </w:rPr>
      </w:pPr>
      <w:r>
        <w:rPr>
          <w:b/>
          <w:bCs/>
          <w:sz w:val="16"/>
        </w:rPr>
        <w:br w:type="column"/>
      </w:r>
      <w:r>
        <w:rPr>
          <w:b/>
          <w:sz w:val="16"/>
        </w:rPr>
        <w:lastRenderedPageBreak/>
        <w:t>Mathematics, statistics</w:t>
      </w:r>
    </w:p>
    <w:p w:rsidR="00A164DE" w:rsidRDefault="00A164DE" w:rsidP="00A164DE">
      <w:pPr>
        <w:pStyle w:val="TableRow"/>
        <w:tabs>
          <w:tab w:val="left" w:pos="2016"/>
          <w:tab w:val="left" w:pos="2988"/>
        </w:tabs>
        <w:spacing w:line="180" w:lineRule="exact"/>
        <w:jc w:val="left"/>
        <w:rPr>
          <w:i/>
          <w:iCs/>
          <w:sz w:val="16"/>
        </w:rPr>
      </w:pPr>
      <w:proofErr w:type="gramStart"/>
      <w:r>
        <w:rPr>
          <w:i/>
          <w:iCs/>
          <w:sz w:val="16"/>
        </w:rPr>
        <w:t>all</w:t>
      </w:r>
      <w:proofErr w:type="gramEnd"/>
      <w:r>
        <w:rPr>
          <w:i/>
          <w:iCs/>
          <w:sz w:val="16"/>
        </w:rPr>
        <w:t xml:space="preserve"> standard mathematical</w:t>
      </w:r>
    </w:p>
    <w:p w:rsidR="00A164DE" w:rsidRDefault="00A164DE" w:rsidP="00A164DE">
      <w:pPr>
        <w:pStyle w:val="TableRow"/>
        <w:tabs>
          <w:tab w:val="left" w:pos="2016"/>
          <w:tab w:val="left" w:pos="2988"/>
        </w:tabs>
        <w:spacing w:line="180" w:lineRule="exact"/>
        <w:jc w:val="left"/>
        <w:rPr>
          <w:i/>
          <w:iCs/>
          <w:sz w:val="16"/>
        </w:rPr>
      </w:pPr>
      <w:r>
        <w:rPr>
          <w:i/>
          <w:iCs/>
          <w:sz w:val="16"/>
        </w:rPr>
        <w:t xml:space="preserve">    </w:t>
      </w:r>
      <w:proofErr w:type="gramStart"/>
      <w:r>
        <w:rPr>
          <w:i/>
          <w:iCs/>
          <w:sz w:val="16"/>
        </w:rPr>
        <w:t>signs</w:t>
      </w:r>
      <w:proofErr w:type="gramEnd"/>
      <w:r>
        <w:rPr>
          <w:i/>
          <w:iCs/>
          <w:sz w:val="16"/>
        </w:rPr>
        <w:t xml:space="preserve">, symbols and </w:t>
      </w:r>
    </w:p>
    <w:p w:rsidR="00A164DE" w:rsidRDefault="00A164DE" w:rsidP="00A164DE">
      <w:pPr>
        <w:pStyle w:val="TableRow"/>
        <w:tabs>
          <w:tab w:val="left" w:pos="2016"/>
          <w:tab w:val="left" w:pos="2988"/>
        </w:tabs>
        <w:spacing w:line="180" w:lineRule="exact"/>
        <w:jc w:val="left"/>
        <w:rPr>
          <w:sz w:val="16"/>
        </w:rPr>
      </w:pPr>
      <w:r>
        <w:rPr>
          <w:i/>
          <w:iCs/>
          <w:sz w:val="16"/>
        </w:rPr>
        <w:t xml:space="preserve">    </w:t>
      </w:r>
      <w:proofErr w:type="gramStart"/>
      <w:r>
        <w:rPr>
          <w:i/>
          <w:iCs/>
          <w:sz w:val="16"/>
        </w:rPr>
        <w:t>abbreviations</w:t>
      </w:r>
      <w:proofErr w:type="gramEnd"/>
      <w:r>
        <w:rPr>
          <w:i/>
          <w:iCs/>
          <w:sz w:val="16"/>
        </w:rPr>
        <w:tab/>
      </w:r>
    </w:p>
    <w:p w:rsidR="00A164DE" w:rsidRDefault="00A164DE" w:rsidP="00A164DE">
      <w:pPr>
        <w:pStyle w:val="TableRow"/>
        <w:tabs>
          <w:tab w:val="left" w:pos="2016"/>
          <w:tab w:val="left" w:pos="2988"/>
        </w:tabs>
        <w:spacing w:line="180" w:lineRule="exact"/>
        <w:jc w:val="left"/>
        <w:rPr>
          <w:sz w:val="16"/>
        </w:rPr>
      </w:pPr>
      <w:proofErr w:type="gramStart"/>
      <w:r>
        <w:rPr>
          <w:sz w:val="16"/>
        </w:rPr>
        <w:t>alternate</w:t>
      </w:r>
      <w:proofErr w:type="gramEnd"/>
      <w:r>
        <w:rPr>
          <w:sz w:val="16"/>
        </w:rPr>
        <w:t xml:space="preserve"> hypothesis</w:t>
      </w:r>
      <w:r>
        <w:rPr>
          <w:sz w:val="16"/>
        </w:rPr>
        <w:tab/>
        <w:t>H</w:t>
      </w:r>
      <w:r>
        <w:rPr>
          <w:sz w:val="16"/>
          <w:vertAlign w:val="subscript"/>
        </w:rPr>
        <w:t>A</w:t>
      </w:r>
    </w:p>
    <w:p w:rsidR="00A164DE" w:rsidRDefault="00A164DE" w:rsidP="00A164DE">
      <w:pPr>
        <w:pStyle w:val="TableRow"/>
        <w:tabs>
          <w:tab w:val="left" w:pos="2016"/>
          <w:tab w:val="left" w:pos="2988"/>
        </w:tabs>
        <w:spacing w:line="180" w:lineRule="exact"/>
        <w:jc w:val="left"/>
        <w:rPr>
          <w:i/>
          <w:iCs/>
          <w:sz w:val="16"/>
        </w:rPr>
      </w:pPr>
      <w:proofErr w:type="gramStart"/>
      <w:r>
        <w:rPr>
          <w:sz w:val="16"/>
        </w:rPr>
        <w:t>base</w:t>
      </w:r>
      <w:proofErr w:type="gramEnd"/>
      <w:r>
        <w:rPr>
          <w:sz w:val="16"/>
        </w:rPr>
        <w:t xml:space="preserve"> of natural logarithm</w:t>
      </w:r>
      <w:r>
        <w:rPr>
          <w:sz w:val="16"/>
        </w:rPr>
        <w:tab/>
      </w:r>
      <w:r>
        <w:rPr>
          <w:i/>
          <w:iCs/>
          <w:sz w:val="16"/>
        </w:rPr>
        <w:t>e</w:t>
      </w:r>
    </w:p>
    <w:p w:rsidR="00A164DE" w:rsidRDefault="00A164DE" w:rsidP="00A164DE">
      <w:pPr>
        <w:pStyle w:val="TableRow"/>
        <w:tabs>
          <w:tab w:val="left" w:pos="2016"/>
          <w:tab w:val="left" w:pos="2988"/>
        </w:tabs>
        <w:spacing w:line="180" w:lineRule="exact"/>
        <w:jc w:val="left"/>
        <w:rPr>
          <w:sz w:val="16"/>
        </w:rPr>
      </w:pPr>
      <w:proofErr w:type="gramStart"/>
      <w:r>
        <w:rPr>
          <w:sz w:val="16"/>
        </w:rPr>
        <w:t>catch</w:t>
      </w:r>
      <w:proofErr w:type="gramEnd"/>
      <w:r>
        <w:rPr>
          <w:sz w:val="16"/>
        </w:rPr>
        <w:t xml:space="preserve"> per unit effort</w:t>
      </w:r>
      <w:r>
        <w:rPr>
          <w:sz w:val="16"/>
        </w:rPr>
        <w:tab/>
        <w:t>CPUE</w:t>
      </w:r>
    </w:p>
    <w:p w:rsidR="00A164DE" w:rsidRDefault="00A164DE" w:rsidP="00A164DE">
      <w:pPr>
        <w:pStyle w:val="TableRow"/>
        <w:tabs>
          <w:tab w:val="left" w:pos="2016"/>
          <w:tab w:val="left" w:pos="2988"/>
        </w:tabs>
        <w:spacing w:line="180" w:lineRule="exact"/>
        <w:jc w:val="left"/>
        <w:rPr>
          <w:sz w:val="16"/>
        </w:rPr>
      </w:pPr>
      <w:proofErr w:type="gramStart"/>
      <w:r>
        <w:rPr>
          <w:sz w:val="16"/>
        </w:rPr>
        <w:t>coefficient</w:t>
      </w:r>
      <w:proofErr w:type="gramEnd"/>
      <w:r>
        <w:rPr>
          <w:sz w:val="16"/>
        </w:rPr>
        <w:t xml:space="preserve"> of variation</w:t>
      </w:r>
      <w:r>
        <w:rPr>
          <w:sz w:val="16"/>
        </w:rPr>
        <w:tab/>
        <w:t>CV</w:t>
      </w:r>
    </w:p>
    <w:p w:rsidR="00A164DE" w:rsidRDefault="00A164DE" w:rsidP="00A164DE">
      <w:pPr>
        <w:pStyle w:val="TableRow"/>
        <w:tabs>
          <w:tab w:val="left" w:pos="2016"/>
          <w:tab w:val="left" w:pos="2988"/>
        </w:tabs>
        <w:spacing w:line="180" w:lineRule="exact"/>
        <w:jc w:val="left"/>
        <w:rPr>
          <w:sz w:val="16"/>
        </w:rPr>
      </w:pPr>
      <w:proofErr w:type="gramStart"/>
      <w:r>
        <w:rPr>
          <w:sz w:val="16"/>
        </w:rPr>
        <w:t>common</w:t>
      </w:r>
      <w:proofErr w:type="gramEnd"/>
      <w:r>
        <w:rPr>
          <w:sz w:val="16"/>
        </w:rPr>
        <w:t xml:space="preserve"> test statistics</w:t>
      </w:r>
      <w:r>
        <w:rPr>
          <w:sz w:val="16"/>
        </w:rPr>
        <w:tab/>
        <w:t xml:space="preserve">(F, t, </w:t>
      </w:r>
      <w:r>
        <w:rPr>
          <w:position w:val="2"/>
          <w:sz w:val="16"/>
        </w:rPr>
        <w:sym w:font="Symbol" w:char="F063"/>
      </w:r>
      <w:r>
        <w:rPr>
          <w:sz w:val="16"/>
          <w:vertAlign w:val="superscript"/>
        </w:rPr>
        <w:t>2</w:t>
      </w:r>
      <w:r>
        <w:rPr>
          <w:sz w:val="16"/>
        </w:rPr>
        <w:t>, etc.)</w:t>
      </w:r>
    </w:p>
    <w:p w:rsidR="00A164DE" w:rsidRDefault="00A164DE" w:rsidP="00A164DE">
      <w:pPr>
        <w:pStyle w:val="TableRow"/>
        <w:tabs>
          <w:tab w:val="left" w:pos="2016"/>
          <w:tab w:val="left" w:pos="2988"/>
        </w:tabs>
        <w:spacing w:line="180" w:lineRule="exact"/>
        <w:jc w:val="left"/>
        <w:rPr>
          <w:sz w:val="16"/>
        </w:rPr>
      </w:pPr>
      <w:proofErr w:type="gramStart"/>
      <w:r>
        <w:rPr>
          <w:sz w:val="16"/>
        </w:rPr>
        <w:t>confidence</w:t>
      </w:r>
      <w:proofErr w:type="gramEnd"/>
      <w:r>
        <w:rPr>
          <w:sz w:val="16"/>
        </w:rPr>
        <w:t xml:space="preserve"> interval</w:t>
      </w:r>
      <w:r>
        <w:rPr>
          <w:sz w:val="16"/>
        </w:rPr>
        <w:tab/>
        <w:t>CI</w:t>
      </w:r>
    </w:p>
    <w:p w:rsidR="00A164DE" w:rsidRDefault="00A164DE" w:rsidP="00A164DE">
      <w:pPr>
        <w:pStyle w:val="TableRow"/>
        <w:tabs>
          <w:tab w:val="left" w:pos="2016"/>
          <w:tab w:val="left" w:pos="2988"/>
        </w:tabs>
        <w:spacing w:line="180" w:lineRule="exact"/>
        <w:jc w:val="left"/>
        <w:rPr>
          <w:sz w:val="16"/>
        </w:rPr>
      </w:pPr>
      <w:proofErr w:type="gramStart"/>
      <w:r>
        <w:rPr>
          <w:sz w:val="16"/>
        </w:rPr>
        <w:t>correlation</w:t>
      </w:r>
      <w:proofErr w:type="gramEnd"/>
      <w:r>
        <w:rPr>
          <w:sz w:val="16"/>
        </w:rPr>
        <w:t xml:space="preserve"> coefficient </w:t>
      </w:r>
    </w:p>
    <w:p w:rsidR="00A164DE" w:rsidRDefault="00A164DE" w:rsidP="00A164DE">
      <w:pPr>
        <w:pStyle w:val="TableRow"/>
        <w:tabs>
          <w:tab w:val="left" w:pos="2016"/>
          <w:tab w:val="left" w:pos="2988"/>
        </w:tabs>
        <w:spacing w:line="180" w:lineRule="exact"/>
        <w:jc w:val="left"/>
        <w:rPr>
          <w:sz w:val="16"/>
        </w:rPr>
      </w:pPr>
      <w:r>
        <w:rPr>
          <w:sz w:val="16"/>
        </w:rPr>
        <w:t xml:space="preserve">   (</w:t>
      </w:r>
      <w:proofErr w:type="gramStart"/>
      <w:r>
        <w:rPr>
          <w:sz w:val="16"/>
        </w:rPr>
        <w:t>multiple</w:t>
      </w:r>
      <w:proofErr w:type="gramEnd"/>
      <w:r>
        <w:rPr>
          <w:sz w:val="16"/>
        </w:rPr>
        <w:t>)</w:t>
      </w:r>
      <w:r>
        <w:rPr>
          <w:sz w:val="16"/>
        </w:rPr>
        <w:tab/>
        <w:t xml:space="preserve">R </w:t>
      </w:r>
    </w:p>
    <w:p w:rsidR="00A164DE" w:rsidRDefault="00A164DE" w:rsidP="00A164DE">
      <w:pPr>
        <w:pStyle w:val="TableRow"/>
        <w:tabs>
          <w:tab w:val="left" w:pos="2016"/>
          <w:tab w:val="left" w:pos="2988"/>
        </w:tabs>
        <w:spacing w:line="180" w:lineRule="exact"/>
        <w:jc w:val="left"/>
        <w:rPr>
          <w:sz w:val="16"/>
        </w:rPr>
      </w:pPr>
      <w:proofErr w:type="gramStart"/>
      <w:r>
        <w:rPr>
          <w:sz w:val="16"/>
        </w:rPr>
        <w:t>correlation</w:t>
      </w:r>
      <w:proofErr w:type="gramEnd"/>
      <w:r>
        <w:rPr>
          <w:sz w:val="16"/>
        </w:rPr>
        <w:t xml:space="preserve"> coefficient</w:t>
      </w:r>
    </w:p>
    <w:p w:rsidR="00A164DE" w:rsidRDefault="00A164DE" w:rsidP="00A164DE">
      <w:pPr>
        <w:pStyle w:val="TableRow"/>
        <w:tabs>
          <w:tab w:val="left" w:pos="2016"/>
          <w:tab w:val="left" w:pos="2988"/>
        </w:tabs>
        <w:spacing w:line="180" w:lineRule="exact"/>
        <w:jc w:val="left"/>
        <w:rPr>
          <w:sz w:val="16"/>
        </w:rPr>
      </w:pPr>
      <w:r>
        <w:rPr>
          <w:sz w:val="16"/>
        </w:rPr>
        <w:t xml:space="preserve">    (</w:t>
      </w:r>
      <w:proofErr w:type="gramStart"/>
      <w:r>
        <w:rPr>
          <w:sz w:val="16"/>
        </w:rPr>
        <w:t>simple</w:t>
      </w:r>
      <w:proofErr w:type="gramEnd"/>
      <w:r>
        <w:rPr>
          <w:sz w:val="16"/>
        </w:rPr>
        <w:t>)</w:t>
      </w:r>
      <w:r>
        <w:rPr>
          <w:sz w:val="16"/>
        </w:rPr>
        <w:tab/>
        <w:t xml:space="preserve">r </w:t>
      </w:r>
    </w:p>
    <w:p w:rsidR="00A164DE" w:rsidRDefault="00A164DE" w:rsidP="00A164DE">
      <w:pPr>
        <w:pStyle w:val="TableRow"/>
        <w:tabs>
          <w:tab w:val="left" w:pos="2016"/>
          <w:tab w:val="left" w:pos="2988"/>
        </w:tabs>
        <w:spacing w:line="180" w:lineRule="exact"/>
        <w:jc w:val="left"/>
        <w:rPr>
          <w:sz w:val="16"/>
        </w:rPr>
      </w:pPr>
      <w:proofErr w:type="gramStart"/>
      <w:r>
        <w:rPr>
          <w:sz w:val="16"/>
        </w:rPr>
        <w:t>covariance</w:t>
      </w:r>
      <w:proofErr w:type="gramEnd"/>
      <w:r>
        <w:rPr>
          <w:sz w:val="16"/>
        </w:rPr>
        <w:tab/>
      </w:r>
      <w:proofErr w:type="spellStart"/>
      <w:r>
        <w:rPr>
          <w:sz w:val="16"/>
        </w:rPr>
        <w:t>cov</w:t>
      </w:r>
      <w:proofErr w:type="spellEnd"/>
    </w:p>
    <w:p w:rsidR="00A164DE" w:rsidRDefault="00A164DE" w:rsidP="00A164DE">
      <w:pPr>
        <w:pStyle w:val="TableRow"/>
        <w:tabs>
          <w:tab w:val="left" w:pos="2016"/>
          <w:tab w:val="left" w:pos="2988"/>
        </w:tabs>
        <w:spacing w:line="180" w:lineRule="exact"/>
        <w:jc w:val="left"/>
        <w:rPr>
          <w:sz w:val="16"/>
        </w:rPr>
      </w:pPr>
      <w:proofErr w:type="gramStart"/>
      <w:r>
        <w:rPr>
          <w:sz w:val="16"/>
        </w:rPr>
        <w:t>degree</w:t>
      </w:r>
      <w:proofErr w:type="gramEnd"/>
      <w:r>
        <w:rPr>
          <w:sz w:val="16"/>
        </w:rPr>
        <w:t xml:space="preserve"> (angular )</w:t>
      </w:r>
      <w:r>
        <w:rPr>
          <w:sz w:val="16"/>
        </w:rPr>
        <w:tab/>
        <w:t>°</w:t>
      </w:r>
    </w:p>
    <w:p w:rsidR="00A164DE" w:rsidRDefault="00A164DE" w:rsidP="00A164DE">
      <w:pPr>
        <w:pStyle w:val="TableRow"/>
        <w:tabs>
          <w:tab w:val="left" w:pos="2016"/>
          <w:tab w:val="left" w:pos="2988"/>
        </w:tabs>
        <w:spacing w:line="180" w:lineRule="exact"/>
        <w:jc w:val="left"/>
        <w:rPr>
          <w:sz w:val="16"/>
        </w:rPr>
      </w:pPr>
      <w:proofErr w:type="gramStart"/>
      <w:r>
        <w:rPr>
          <w:sz w:val="16"/>
        </w:rPr>
        <w:t>degrees</w:t>
      </w:r>
      <w:proofErr w:type="gramEnd"/>
      <w:r>
        <w:rPr>
          <w:sz w:val="16"/>
        </w:rPr>
        <w:t xml:space="preserve"> of freedom</w:t>
      </w:r>
      <w:r>
        <w:rPr>
          <w:sz w:val="16"/>
        </w:rPr>
        <w:tab/>
      </w:r>
      <w:proofErr w:type="spellStart"/>
      <w:r>
        <w:rPr>
          <w:sz w:val="16"/>
        </w:rPr>
        <w:t>df</w:t>
      </w:r>
      <w:proofErr w:type="spellEnd"/>
    </w:p>
    <w:p w:rsidR="00A164DE" w:rsidRDefault="00A164DE" w:rsidP="00A164DE">
      <w:pPr>
        <w:pStyle w:val="TableRow"/>
        <w:tabs>
          <w:tab w:val="left" w:pos="2016"/>
          <w:tab w:val="left" w:pos="2988"/>
        </w:tabs>
        <w:spacing w:line="180" w:lineRule="exact"/>
        <w:jc w:val="left"/>
        <w:rPr>
          <w:i/>
          <w:iCs/>
          <w:sz w:val="16"/>
        </w:rPr>
      </w:pPr>
      <w:proofErr w:type="gramStart"/>
      <w:r>
        <w:rPr>
          <w:sz w:val="16"/>
        </w:rPr>
        <w:t>expected</w:t>
      </w:r>
      <w:proofErr w:type="gramEnd"/>
      <w:r>
        <w:rPr>
          <w:sz w:val="16"/>
        </w:rPr>
        <w:t xml:space="preserve"> value</w:t>
      </w:r>
      <w:r>
        <w:rPr>
          <w:sz w:val="16"/>
        </w:rPr>
        <w:tab/>
      </w:r>
      <w:r>
        <w:rPr>
          <w:i/>
          <w:iCs/>
          <w:sz w:val="16"/>
        </w:rPr>
        <w:t>E</w:t>
      </w:r>
    </w:p>
    <w:p w:rsidR="00A164DE" w:rsidRDefault="00A164DE" w:rsidP="00A164DE">
      <w:pPr>
        <w:pStyle w:val="TableRow"/>
        <w:tabs>
          <w:tab w:val="left" w:pos="2016"/>
          <w:tab w:val="left" w:pos="2988"/>
        </w:tabs>
        <w:spacing w:line="180" w:lineRule="exact"/>
        <w:jc w:val="left"/>
        <w:rPr>
          <w:sz w:val="16"/>
        </w:rPr>
      </w:pPr>
      <w:proofErr w:type="gramStart"/>
      <w:r>
        <w:rPr>
          <w:sz w:val="16"/>
        </w:rPr>
        <w:t>greater</w:t>
      </w:r>
      <w:proofErr w:type="gramEnd"/>
      <w:r>
        <w:rPr>
          <w:sz w:val="16"/>
        </w:rPr>
        <w:t xml:space="preserve"> than</w:t>
      </w:r>
      <w:r>
        <w:rPr>
          <w:sz w:val="16"/>
        </w:rPr>
        <w:tab/>
        <w:t>&gt;</w:t>
      </w:r>
    </w:p>
    <w:p w:rsidR="00A164DE" w:rsidRDefault="00A164DE" w:rsidP="00A164DE">
      <w:pPr>
        <w:pStyle w:val="TableRow"/>
        <w:tabs>
          <w:tab w:val="left" w:pos="2016"/>
          <w:tab w:val="left" w:pos="2988"/>
        </w:tabs>
        <w:spacing w:line="180" w:lineRule="exact"/>
        <w:jc w:val="left"/>
        <w:rPr>
          <w:sz w:val="16"/>
        </w:rPr>
      </w:pPr>
      <w:proofErr w:type="gramStart"/>
      <w:r>
        <w:rPr>
          <w:sz w:val="16"/>
        </w:rPr>
        <w:t>greater</w:t>
      </w:r>
      <w:proofErr w:type="gramEnd"/>
      <w:r>
        <w:rPr>
          <w:sz w:val="16"/>
        </w:rPr>
        <w:t xml:space="preserve"> than or equal to</w:t>
      </w:r>
      <w:r>
        <w:rPr>
          <w:sz w:val="16"/>
        </w:rPr>
        <w:tab/>
      </w:r>
      <w:r>
        <w:rPr>
          <w:sz w:val="16"/>
        </w:rPr>
        <w:sym w:font="Symbol" w:char="F0B3"/>
      </w:r>
    </w:p>
    <w:p w:rsidR="00A164DE" w:rsidRDefault="00A164DE" w:rsidP="00A164DE">
      <w:pPr>
        <w:pStyle w:val="TableRow"/>
        <w:tabs>
          <w:tab w:val="left" w:pos="2016"/>
          <w:tab w:val="left" w:pos="2988"/>
        </w:tabs>
        <w:spacing w:line="180" w:lineRule="exact"/>
        <w:jc w:val="left"/>
        <w:rPr>
          <w:sz w:val="16"/>
        </w:rPr>
      </w:pPr>
      <w:proofErr w:type="gramStart"/>
      <w:r>
        <w:rPr>
          <w:sz w:val="16"/>
        </w:rPr>
        <w:t>harvest</w:t>
      </w:r>
      <w:proofErr w:type="gramEnd"/>
      <w:r>
        <w:rPr>
          <w:sz w:val="16"/>
        </w:rPr>
        <w:t xml:space="preserve"> per unit effort</w:t>
      </w:r>
      <w:r>
        <w:rPr>
          <w:sz w:val="16"/>
        </w:rPr>
        <w:tab/>
        <w:t>HPUE</w:t>
      </w:r>
    </w:p>
    <w:p w:rsidR="00A164DE" w:rsidRDefault="00A164DE" w:rsidP="00A164DE">
      <w:pPr>
        <w:pStyle w:val="TableRow"/>
        <w:tabs>
          <w:tab w:val="left" w:pos="2016"/>
          <w:tab w:val="left" w:pos="2988"/>
        </w:tabs>
        <w:spacing w:line="180" w:lineRule="exact"/>
        <w:jc w:val="left"/>
        <w:rPr>
          <w:sz w:val="16"/>
        </w:rPr>
      </w:pPr>
      <w:proofErr w:type="gramStart"/>
      <w:r>
        <w:rPr>
          <w:sz w:val="16"/>
        </w:rPr>
        <w:t>less</w:t>
      </w:r>
      <w:proofErr w:type="gramEnd"/>
      <w:r>
        <w:rPr>
          <w:sz w:val="16"/>
        </w:rPr>
        <w:t xml:space="preserve"> than</w:t>
      </w:r>
      <w:r>
        <w:rPr>
          <w:sz w:val="16"/>
        </w:rPr>
        <w:tab/>
        <w:t>&lt;</w:t>
      </w:r>
    </w:p>
    <w:p w:rsidR="00A164DE" w:rsidRDefault="00A164DE" w:rsidP="00A164DE">
      <w:pPr>
        <w:pStyle w:val="TableRow"/>
        <w:tabs>
          <w:tab w:val="left" w:pos="2016"/>
          <w:tab w:val="left" w:pos="2988"/>
        </w:tabs>
        <w:spacing w:line="180" w:lineRule="exact"/>
        <w:jc w:val="left"/>
        <w:rPr>
          <w:sz w:val="16"/>
        </w:rPr>
      </w:pPr>
      <w:proofErr w:type="gramStart"/>
      <w:r>
        <w:rPr>
          <w:sz w:val="16"/>
        </w:rPr>
        <w:t>less</w:t>
      </w:r>
      <w:proofErr w:type="gramEnd"/>
      <w:r>
        <w:rPr>
          <w:sz w:val="16"/>
        </w:rPr>
        <w:t xml:space="preserve"> than or equal to</w:t>
      </w:r>
      <w:r>
        <w:rPr>
          <w:sz w:val="16"/>
        </w:rPr>
        <w:tab/>
      </w:r>
      <w:r>
        <w:rPr>
          <w:sz w:val="16"/>
        </w:rPr>
        <w:sym w:font="Symbol" w:char="F0A3"/>
      </w:r>
    </w:p>
    <w:p w:rsidR="00A164DE" w:rsidRDefault="00A164DE" w:rsidP="00A164DE">
      <w:pPr>
        <w:pStyle w:val="TableRow"/>
        <w:tabs>
          <w:tab w:val="left" w:pos="2016"/>
          <w:tab w:val="left" w:pos="2988"/>
        </w:tabs>
        <w:spacing w:line="180" w:lineRule="exact"/>
        <w:jc w:val="left"/>
        <w:rPr>
          <w:sz w:val="16"/>
        </w:rPr>
      </w:pPr>
      <w:proofErr w:type="gramStart"/>
      <w:r>
        <w:rPr>
          <w:sz w:val="16"/>
        </w:rPr>
        <w:t>logarithm</w:t>
      </w:r>
      <w:proofErr w:type="gramEnd"/>
      <w:r>
        <w:rPr>
          <w:sz w:val="16"/>
        </w:rPr>
        <w:t xml:space="preserve"> (natural)</w:t>
      </w:r>
      <w:r>
        <w:rPr>
          <w:sz w:val="16"/>
        </w:rPr>
        <w:tab/>
        <w:t>ln</w:t>
      </w:r>
    </w:p>
    <w:p w:rsidR="00A164DE" w:rsidRDefault="00A164DE" w:rsidP="00A164DE">
      <w:pPr>
        <w:pStyle w:val="TableRow"/>
        <w:tabs>
          <w:tab w:val="left" w:pos="2016"/>
          <w:tab w:val="left" w:pos="2988"/>
        </w:tabs>
        <w:spacing w:line="180" w:lineRule="exact"/>
        <w:jc w:val="left"/>
        <w:rPr>
          <w:sz w:val="16"/>
        </w:rPr>
      </w:pPr>
      <w:proofErr w:type="gramStart"/>
      <w:r>
        <w:rPr>
          <w:sz w:val="16"/>
        </w:rPr>
        <w:t>logarithm</w:t>
      </w:r>
      <w:proofErr w:type="gramEnd"/>
      <w:r>
        <w:rPr>
          <w:sz w:val="16"/>
        </w:rPr>
        <w:t xml:space="preserve"> (base 10)</w:t>
      </w:r>
      <w:r>
        <w:rPr>
          <w:sz w:val="16"/>
        </w:rPr>
        <w:tab/>
        <w:t>log</w:t>
      </w:r>
    </w:p>
    <w:p w:rsidR="00A164DE" w:rsidRDefault="00A164DE" w:rsidP="00A164DE">
      <w:pPr>
        <w:pStyle w:val="TableRow"/>
        <w:tabs>
          <w:tab w:val="left" w:pos="2016"/>
          <w:tab w:val="left" w:pos="2988"/>
        </w:tabs>
        <w:spacing w:line="180" w:lineRule="exact"/>
        <w:jc w:val="left"/>
        <w:rPr>
          <w:sz w:val="16"/>
        </w:rPr>
      </w:pPr>
      <w:proofErr w:type="gramStart"/>
      <w:r>
        <w:rPr>
          <w:sz w:val="16"/>
        </w:rPr>
        <w:t>logarithm</w:t>
      </w:r>
      <w:proofErr w:type="gramEnd"/>
      <w:r>
        <w:rPr>
          <w:sz w:val="16"/>
        </w:rPr>
        <w:t xml:space="preserve"> (specify base)</w:t>
      </w:r>
      <w:r>
        <w:rPr>
          <w:sz w:val="16"/>
        </w:rPr>
        <w:tab/>
        <w:t>log</w:t>
      </w:r>
      <w:r>
        <w:rPr>
          <w:sz w:val="16"/>
          <w:vertAlign w:val="subscript"/>
        </w:rPr>
        <w:t xml:space="preserve">2,  </w:t>
      </w:r>
      <w:r>
        <w:rPr>
          <w:sz w:val="16"/>
        </w:rPr>
        <w:t>etc.</w:t>
      </w:r>
    </w:p>
    <w:p w:rsidR="00A164DE" w:rsidRDefault="00A164DE" w:rsidP="00A164DE">
      <w:pPr>
        <w:pStyle w:val="TableRow"/>
        <w:tabs>
          <w:tab w:val="left" w:pos="2016"/>
          <w:tab w:val="left" w:pos="2988"/>
        </w:tabs>
        <w:spacing w:line="180" w:lineRule="exact"/>
        <w:jc w:val="left"/>
        <w:rPr>
          <w:sz w:val="16"/>
        </w:rPr>
      </w:pPr>
      <w:proofErr w:type="gramStart"/>
      <w:r>
        <w:rPr>
          <w:sz w:val="16"/>
        </w:rPr>
        <w:t>minute</w:t>
      </w:r>
      <w:proofErr w:type="gramEnd"/>
      <w:r>
        <w:rPr>
          <w:sz w:val="16"/>
        </w:rPr>
        <w:t xml:space="preserve"> (angular)</w:t>
      </w:r>
      <w:r>
        <w:rPr>
          <w:sz w:val="16"/>
        </w:rPr>
        <w:tab/>
        <w:t>'</w:t>
      </w:r>
    </w:p>
    <w:p w:rsidR="00A164DE" w:rsidRDefault="00A164DE" w:rsidP="00A164DE">
      <w:pPr>
        <w:pStyle w:val="TableRow"/>
        <w:tabs>
          <w:tab w:val="left" w:pos="2016"/>
          <w:tab w:val="left" w:pos="2988"/>
        </w:tabs>
        <w:spacing w:line="180" w:lineRule="exact"/>
        <w:jc w:val="left"/>
        <w:rPr>
          <w:sz w:val="16"/>
        </w:rPr>
      </w:pPr>
      <w:proofErr w:type="gramStart"/>
      <w:r>
        <w:rPr>
          <w:sz w:val="16"/>
        </w:rPr>
        <w:t>not</w:t>
      </w:r>
      <w:proofErr w:type="gramEnd"/>
      <w:r>
        <w:rPr>
          <w:sz w:val="16"/>
        </w:rPr>
        <w:t xml:space="preserve"> significant</w:t>
      </w:r>
      <w:r>
        <w:rPr>
          <w:sz w:val="16"/>
        </w:rPr>
        <w:tab/>
        <w:t>NS</w:t>
      </w:r>
    </w:p>
    <w:p w:rsidR="00A164DE" w:rsidRDefault="00A164DE" w:rsidP="00A164DE">
      <w:pPr>
        <w:pStyle w:val="TableRow"/>
        <w:tabs>
          <w:tab w:val="left" w:pos="2016"/>
          <w:tab w:val="left" w:pos="2988"/>
        </w:tabs>
        <w:spacing w:line="180" w:lineRule="exact"/>
        <w:jc w:val="left"/>
        <w:rPr>
          <w:sz w:val="16"/>
        </w:rPr>
      </w:pPr>
      <w:proofErr w:type="gramStart"/>
      <w:r>
        <w:rPr>
          <w:sz w:val="16"/>
        </w:rPr>
        <w:t>null</w:t>
      </w:r>
      <w:proofErr w:type="gramEnd"/>
      <w:r>
        <w:rPr>
          <w:sz w:val="16"/>
        </w:rPr>
        <w:t xml:space="preserve"> hypothesis</w:t>
      </w:r>
      <w:r>
        <w:rPr>
          <w:sz w:val="16"/>
        </w:rPr>
        <w:tab/>
        <w:t>H</w:t>
      </w:r>
      <w:r>
        <w:rPr>
          <w:sz w:val="16"/>
          <w:vertAlign w:val="subscript"/>
        </w:rPr>
        <w:t>O</w:t>
      </w:r>
    </w:p>
    <w:p w:rsidR="00A164DE" w:rsidRDefault="00A164DE" w:rsidP="00A164DE">
      <w:pPr>
        <w:pStyle w:val="TableRow"/>
        <w:tabs>
          <w:tab w:val="left" w:pos="2016"/>
          <w:tab w:val="left" w:pos="2988"/>
        </w:tabs>
        <w:spacing w:line="180" w:lineRule="exact"/>
        <w:jc w:val="left"/>
        <w:rPr>
          <w:sz w:val="16"/>
        </w:rPr>
      </w:pPr>
      <w:proofErr w:type="gramStart"/>
      <w:r>
        <w:rPr>
          <w:sz w:val="16"/>
        </w:rPr>
        <w:t>percent</w:t>
      </w:r>
      <w:proofErr w:type="gramEnd"/>
      <w:r>
        <w:rPr>
          <w:sz w:val="16"/>
        </w:rPr>
        <w:tab/>
        <w:t>%</w:t>
      </w:r>
    </w:p>
    <w:p w:rsidR="00A164DE" w:rsidRDefault="00A164DE" w:rsidP="00A164DE">
      <w:pPr>
        <w:pStyle w:val="TableRow"/>
        <w:tabs>
          <w:tab w:val="left" w:pos="2016"/>
          <w:tab w:val="left" w:pos="2988"/>
        </w:tabs>
        <w:spacing w:line="180" w:lineRule="exact"/>
        <w:jc w:val="left"/>
        <w:rPr>
          <w:sz w:val="16"/>
        </w:rPr>
      </w:pPr>
      <w:proofErr w:type="gramStart"/>
      <w:r>
        <w:rPr>
          <w:sz w:val="16"/>
        </w:rPr>
        <w:t>probability</w:t>
      </w:r>
      <w:proofErr w:type="gramEnd"/>
      <w:r>
        <w:rPr>
          <w:sz w:val="16"/>
        </w:rPr>
        <w:tab/>
        <w:t>P</w:t>
      </w:r>
    </w:p>
    <w:p w:rsidR="00A164DE" w:rsidRDefault="00A164DE" w:rsidP="00A164DE">
      <w:pPr>
        <w:pStyle w:val="TableRow"/>
        <w:tabs>
          <w:tab w:val="left" w:pos="2016"/>
          <w:tab w:val="left" w:pos="2988"/>
        </w:tabs>
        <w:spacing w:line="180" w:lineRule="exact"/>
        <w:jc w:val="left"/>
        <w:rPr>
          <w:sz w:val="16"/>
        </w:rPr>
      </w:pPr>
      <w:proofErr w:type="gramStart"/>
      <w:r>
        <w:rPr>
          <w:sz w:val="16"/>
        </w:rPr>
        <w:t>probability</w:t>
      </w:r>
      <w:proofErr w:type="gramEnd"/>
      <w:r>
        <w:rPr>
          <w:sz w:val="16"/>
        </w:rPr>
        <w:t xml:space="preserve"> of a type I error </w:t>
      </w:r>
    </w:p>
    <w:p w:rsidR="00A164DE" w:rsidRDefault="00A164DE" w:rsidP="00A164DE">
      <w:pPr>
        <w:pStyle w:val="TableRow"/>
        <w:tabs>
          <w:tab w:val="left" w:pos="2016"/>
          <w:tab w:val="left" w:pos="2988"/>
        </w:tabs>
        <w:spacing w:line="180" w:lineRule="exact"/>
        <w:jc w:val="left"/>
        <w:rPr>
          <w:sz w:val="16"/>
        </w:rPr>
      </w:pPr>
      <w:r>
        <w:rPr>
          <w:sz w:val="16"/>
        </w:rPr>
        <w:t xml:space="preserve">   (</w:t>
      </w:r>
      <w:proofErr w:type="gramStart"/>
      <w:r>
        <w:rPr>
          <w:sz w:val="16"/>
        </w:rPr>
        <w:t>rejection</w:t>
      </w:r>
      <w:proofErr w:type="gramEnd"/>
      <w:r>
        <w:rPr>
          <w:sz w:val="16"/>
        </w:rPr>
        <w:t xml:space="preserve"> of the null</w:t>
      </w:r>
    </w:p>
    <w:p w:rsidR="00A164DE" w:rsidRDefault="00A164DE" w:rsidP="00A164DE">
      <w:pPr>
        <w:pStyle w:val="TableRow"/>
        <w:tabs>
          <w:tab w:val="left" w:pos="2016"/>
          <w:tab w:val="left" w:pos="2988"/>
        </w:tabs>
        <w:spacing w:line="180" w:lineRule="exact"/>
        <w:jc w:val="left"/>
        <w:rPr>
          <w:sz w:val="16"/>
        </w:rPr>
      </w:pPr>
      <w:r>
        <w:rPr>
          <w:sz w:val="16"/>
        </w:rPr>
        <w:t xml:space="preserve">    </w:t>
      </w:r>
      <w:proofErr w:type="gramStart"/>
      <w:r>
        <w:rPr>
          <w:sz w:val="16"/>
        </w:rPr>
        <w:t>hypothesis</w:t>
      </w:r>
      <w:proofErr w:type="gramEnd"/>
      <w:r>
        <w:rPr>
          <w:sz w:val="16"/>
        </w:rPr>
        <w:t xml:space="preserve"> when true)</w:t>
      </w:r>
      <w:r>
        <w:rPr>
          <w:sz w:val="16"/>
        </w:rPr>
        <w:tab/>
      </w:r>
      <w:r>
        <w:rPr>
          <w:sz w:val="16"/>
        </w:rPr>
        <w:sym w:font="Symbol" w:char="F061"/>
      </w:r>
    </w:p>
    <w:p w:rsidR="00A164DE" w:rsidRDefault="00A164DE" w:rsidP="00A164DE">
      <w:pPr>
        <w:pStyle w:val="TableRow"/>
        <w:tabs>
          <w:tab w:val="left" w:pos="2016"/>
          <w:tab w:val="left" w:pos="2988"/>
        </w:tabs>
        <w:spacing w:line="180" w:lineRule="exact"/>
        <w:jc w:val="left"/>
        <w:rPr>
          <w:sz w:val="16"/>
        </w:rPr>
      </w:pPr>
      <w:proofErr w:type="gramStart"/>
      <w:r>
        <w:rPr>
          <w:sz w:val="16"/>
        </w:rPr>
        <w:t>probability</w:t>
      </w:r>
      <w:proofErr w:type="gramEnd"/>
      <w:r>
        <w:rPr>
          <w:sz w:val="16"/>
        </w:rPr>
        <w:t xml:space="preserve"> of a type II error </w:t>
      </w:r>
    </w:p>
    <w:p w:rsidR="00A164DE" w:rsidRDefault="00A164DE" w:rsidP="00A164DE">
      <w:pPr>
        <w:pStyle w:val="TableRow"/>
        <w:tabs>
          <w:tab w:val="left" w:pos="2016"/>
          <w:tab w:val="left" w:pos="2988"/>
        </w:tabs>
        <w:spacing w:line="180" w:lineRule="exact"/>
        <w:jc w:val="left"/>
        <w:rPr>
          <w:sz w:val="16"/>
        </w:rPr>
      </w:pPr>
      <w:r>
        <w:rPr>
          <w:sz w:val="16"/>
        </w:rPr>
        <w:t xml:space="preserve">   (</w:t>
      </w:r>
      <w:proofErr w:type="gramStart"/>
      <w:r>
        <w:rPr>
          <w:sz w:val="16"/>
        </w:rPr>
        <w:t>acceptance</w:t>
      </w:r>
      <w:proofErr w:type="gramEnd"/>
      <w:r>
        <w:rPr>
          <w:sz w:val="16"/>
        </w:rPr>
        <w:t xml:space="preserve"> of the null </w:t>
      </w:r>
    </w:p>
    <w:p w:rsidR="00A164DE" w:rsidRDefault="00A164DE" w:rsidP="00A164DE">
      <w:pPr>
        <w:pStyle w:val="TableRow"/>
        <w:tabs>
          <w:tab w:val="left" w:pos="2016"/>
          <w:tab w:val="left" w:pos="2988"/>
        </w:tabs>
        <w:spacing w:line="180" w:lineRule="exact"/>
        <w:jc w:val="left"/>
        <w:rPr>
          <w:sz w:val="16"/>
        </w:rPr>
      </w:pPr>
      <w:r>
        <w:rPr>
          <w:sz w:val="16"/>
        </w:rPr>
        <w:t xml:space="preserve">    </w:t>
      </w:r>
      <w:proofErr w:type="gramStart"/>
      <w:r>
        <w:rPr>
          <w:sz w:val="16"/>
        </w:rPr>
        <w:t>hypothesis</w:t>
      </w:r>
      <w:proofErr w:type="gramEnd"/>
      <w:r>
        <w:rPr>
          <w:sz w:val="16"/>
        </w:rPr>
        <w:t xml:space="preserve"> when false)</w:t>
      </w:r>
      <w:r>
        <w:rPr>
          <w:sz w:val="16"/>
        </w:rPr>
        <w:tab/>
      </w:r>
      <w:r>
        <w:rPr>
          <w:sz w:val="16"/>
        </w:rPr>
        <w:sym w:font="Symbol" w:char="F062"/>
      </w:r>
    </w:p>
    <w:p w:rsidR="00A164DE" w:rsidRDefault="00A164DE" w:rsidP="00A164DE">
      <w:pPr>
        <w:pStyle w:val="TableRow"/>
        <w:tabs>
          <w:tab w:val="left" w:pos="2016"/>
          <w:tab w:val="left" w:pos="2988"/>
        </w:tabs>
        <w:spacing w:line="180" w:lineRule="exact"/>
        <w:jc w:val="left"/>
        <w:rPr>
          <w:sz w:val="16"/>
        </w:rPr>
      </w:pPr>
      <w:proofErr w:type="gramStart"/>
      <w:r>
        <w:rPr>
          <w:sz w:val="16"/>
        </w:rPr>
        <w:t>second</w:t>
      </w:r>
      <w:proofErr w:type="gramEnd"/>
      <w:r>
        <w:rPr>
          <w:sz w:val="16"/>
        </w:rPr>
        <w:t xml:space="preserve"> (angular)</w:t>
      </w:r>
      <w:r>
        <w:rPr>
          <w:sz w:val="16"/>
        </w:rPr>
        <w:tab/>
        <w:t>"</w:t>
      </w:r>
    </w:p>
    <w:p w:rsidR="00A164DE" w:rsidRDefault="00A164DE" w:rsidP="00A164DE">
      <w:pPr>
        <w:pStyle w:val="TableRow"/>
        <w:tabs>
          <w:tab w:val="left" w:pos="2016"/>
          <w:tab w:val="left" w:pos="2988"/>
        </w:tabs>
        <w:spacing w:line="180" w:lineRule="exact"/>
        <w:jc w:val="left"/>
        <w:rPr>
          <w:sz w:val="16"/>
        </w:rPr>
      </w:pPr>
      <w:proofErr w:type="gramStart"/>
      <w:r>
        <w:rPr>
          <w:sz w:val="16"/>
        </w:rPr>
        <w:t>standard</w:t>
      </w:r>
      <w:proofErr w:type="gramEnd"/>
      <w:r>
        <w:rPr>
          <w:sz w:val="16"/>
        </w:rPr>
        <w:t xml:space="preserve"> deviation</w:t>
      </w:r>
      <w:r>
        <w:rPr>
          <w:sz w:val="16"/>
        </w:rPr>
        <w:tab/>
        <w:t>SD</w:t>
      </w:r>
    </w:p>
    <w:p w:rsidR="00A164DE" w:rsidRDefault="00A164DE" w:rsidP="00A164DE">
      <w:pPr>
        <w:pStyle w:val="TableRow"/>
        <w:tabs>
          <w:tab w:val="left" w:pos="2016"/>
          <w:tab w:val="left" w:pos="2988"/>
        </w:tabs>
        <w:spacing w:line="180" w:lineRule="exact"/>
        <w:jc w:val="left"/>
        <w:rPr>
          <w:sz w:val="16"/>
        </w:rPr>
      </w:pPr>
      <w:proofErr w:type="gramStart"/>
      <w:r>
        <w:rPr>
          <w:sz w:val="16"/>
        </w:rPr>
        <w:t>standard</w:t>
      </w:r>
      <w:proofErr w:type="gramEnd"/>
      <w:r>
        <w:rPr>
          <w:sz w:val="16"/>
        </w:rPr>
        <w:t xml:space="preserve"> error</w:t>
      </w:r>
      <w:r>
        <w:rPr>
          <w:sz w:val="16"/>
        </w:rPr>
        <w:tab/>
        <w:t>SE</w:t>
      </w:r>
    </w:p>
    <w:p w:rsidR="00A164DE" w:rsidRDefault="00A164DE" w:rsidP="00A164DE">
      <w:pPr>
        <w:pStyle w:val="TableRow"/>
        <w:tabs>
          <w:tab w:val="left" w:pos="2016"/>
          <w:tab w:val="left" w:pos="2988"/>
        </w:tabs>
        <w:spacing w:line="180" w:lineRule="exact"/>
        <w:jc w:val="left"/>
        <w:rPr>
          <w:sz w:val="16"/>
        </w:rPr>
      </w:pPr>
      <w:proofErr w:type="gramStart"/>
      <w:r>
        <w:rPr>
          <w:sz w:val="16"/>
        </w:rPr>
        <w:t>variance</w:t>
      </w:r>
      <w:proofErr w:type="gramEnd"/>
      <w:r>
        <w:rPr>
          <w:sz w:val="16"/>
        </w:rPr>
        <w:tab/>
      </w:r>
    </w:p>
    <w:p w:rsidR="00A164DE" w:rsidRDefault="00A164DE" w:rsidP="00A164DE">
      <w:pPr>
        <w:pStyle w:val="TableRow"/>
        <w:tabs>
          <w:tab w:val="left" w:pos="2016"/>
          <w:tab w:val="left" w:pos="2988"/>
        </w:tabs>
        <w:spacing w:line="180" w:lineRule="exact"/>
        <w:jc w:val="left"/>
        <w:rPr>
          <w:sz w:val="16"/>
        </w:rPr>
      </w:pPr>
      <w:r>
        <w:rPr>
          <w:sz w:val="16"/>
        </w:rPr>
        <w:t xml:space="preserve">     </w:t>
      </w:r>
      <w:proofErr w:type="gramStart"/>
      <w:r>
        <w:rPr>
          <w:sz w:val="16"/>
        </w:rPr>
        <w:t>population</w:t>
      </w:r>
      <w:proofErr w:type="gramEnd"/>
      <w:r>
        <w:rPr>
          <w:sz w:val="16"/>
        </w:rPr>
        <w:tab/>
      </w:r>
      <w:proofErr w:type="spellStart"/>
      <w:r>
        <w:rPr>
          <w:sz w:val="16"/>
        </w:rPr>
        <w:t>Var</w:t>
      </w:r>
      <w:proofErr w:type="spellEnd"/>
    </w:p>
    <w:p w:rsidR="00A164DE" w:rsidRDefault="00A164DE" w:rsidP="00A164DE">
      <w:pPr>
        <w:pStyle w:val="TableRow"/>
        <w:tabs>
          <w:tab w:val="left" w:pos="2016"/>
          <w:tab w:val="left" w:pos="2988"/>
        </w:tabs>
        <w:spacing w:line="180" w:lineRule="exact"/>
        <w:jc w:val="left"/>
        <w:rPr>
          <w:sz w:val="16"/>
        </w:rPr>
      </w:pPr>
      <w:r>
        <w:rPr>
          <w:sz w:val="16"/>
        </w:rPr>
        <w:t xml:space="preserve">     </w:t>
      </w:r>
      <w:proofErr w:type="gramStart"/>
      <w:r>
        <w:rPr>
          <w:sz w:val="16"/>
        </w:rPr>
        <w:t>sample</w:t>
      </w:r>
      <w:proofErr w:type="gramEnd"/>
      <w:r>
        <w:rPr>
          <w:sz w:val="16"/>
        </w:rPr>
        <w:tab/>
      </w:r>
      <w:proofErr w:type="spellStart"/>
      <w:r>
        <w:rPr>
          <w:sz w:val="16"/>
        </w:rPr>
        <w:t>var</w:t>
      </w:r>
      <w:proofErr w:type="spellEnd"/>
    </w:p>
    <w:p w:rsidR="00A164DE" w:rsidRDefault="00A164DE" w:rsidP="00A164DE">
      <w:pPr>
        <w:pStyle w:val="Title"/>
      </w:pPr>
    </w:p>
    <w:p w:rsidR="00A164DE" w:rsidRDefault="00A164DE" w:rsidP="00A164DE">
      <w:pPr>
        <w:pStyle w:val="Title"/>
      </w:pPr>
    </w:p>
    <w:p w:rsidR="00BB0E9D" w:rsidRDefault="00BB0E9D">
      <w:pPr>
        <w:pStyle w:val="Title"/>
        <w:sectPr w:rsidR="00BB0E9D">
          <w:footerReference w:type="default" r:id="rId13"/>
          <w:headerReference w:type="first" r:id="rId14"/>
          <w:type w:val="continuous"/>
          <w:pgSz w:w="12240" w:h="15840" w:code="1"/>
          <w:pgMar w:top="1440" w:right="1440" w:bottom="1440" w:left="1440" w:header="720" w:footer="547" w:gutter="0"/>
          <w:pgNumType w:fmt="lowerRoman" w:start="1"/>
          <w:cols w:num="3" w:space="360"/>
          <w:formProt w:val="0"/>
        </w:sectPr>
      </w:pPr>
    </w:p>
    <w:p w:rsidR="00BB0E9D" w:rsidRDefault="00BB0E9D">
      <w:pPr>
        <w:pStyle w:val="Title"/>
        <w:sectPr w:rsidR="00BB0E9D">
          <w:type w:val="continuous"/>
          <w:pgSz w:w="12240" w:h="15840" w:code="1"/>
          <w:pgMar w:top="1440" w:right="1440" w:bottom="1440" w:left="1440" w:header="720" w:footer="547" w:gutter="0"/>
          <w:pgNumType w:fmt="lowerRoman" w:start="1"/>
          <w:cols w:num="3" w:space="720"/>
          <w:formProt w:val="0"/>
        </w:sectPr>
      </w:pPr>
    </w:p>
    <w:p w:rsidR="00A164DE" w:rsidRDefault="002F5CB9" w:rsidP="00A164DE">
      <w:pPr>
        <w:pStyle w:val="TitlePg-ReptSeries"/>
      </w:pPr>
      <w:r>
        <w:lastRenderedPageBreak/>
        <w:t xml:space="preserve">Regional Information Report </w:t>
      </w:r>
      <w:r w:rsidR="005F7C2D">
        <w:t>2</w:t>
      </w:r>
      <w:r>
        <w:t>AYY-</w:t>
      </w:r>
      <w:r w:rsidR="00A164DE">
        <w:t>XX</w:t>
      </w:r>
    </w:p>
    <w:p w:rsidR="00A164DE" w:rsidRDefault="002848C8" w:rsidP="00A164DE">
      <w:pPr>
        <w:pStyle w:val="TitlePg-Title"/>
      </w:pPr>
      <w:r>
        <w:rPr>
          <w:szCs w:val="24"/>
        </w:rPr>
        <w:t xml:space="preserve">Assessment of spot shrimp </w:t>
      </w:r>
      <w:r w:rsidRPr="00253856">
        <w:rPr>
          <w:i/>
          <w:szCs w:val="24"/>
        </w:rPr>
        <w:t>Pandalus platyceros</w:t>
      </w:r>
      <w:r>
        <w:rPr>
          <w:szCs w:val="24"/>
        </w:rPr>
        <w:t xml:space="preserve"> abundance in Prince William Sound, 1992–2016</w:t>
      </w:r>
    </w:p>
    <w:p w:rsidR="00BD46CB" w:rsidRDefault="00BD46CB" w:rsidP="00BD46CB">
      <w:pPr>
        <w:pStyle w:val="TitlePg-Authors"/>
      </w:pPr>
      <w:proofErr w:type="gramStart"/>
      <w:r>
        <w:t>by</w:t>
      </w:r>
      <w:proofErr w:type="gramEnd"/>
    </w:p>
    <w:p w:rsidR="00BD46CB" w:rsidRDefault="004C50CD" w:rsidP="00BD46CB">
      <w:pPr>
        <w:pStyle w:val="TitlePg-Authors"/>
      </w:pPr>
      <w:r>
        <w:t xml:space="preserve">Joshua Mumm, Kenneth J. Goldman, and Janet Rumble </w:t>
      </w:r>
    </w:p>
    <w:p w:rsidR="004C50CD" w:rsidRDefault="004C50CD" w:rsidP="004C50CD">
      <w:pPr>
        <w:pStyle w:val="TitlePg-Authors"/>
      </w:pPr>
      <w:r>
        <w:t>Alaska Department of Fish and Game, Division of Commercial Fisheries, Homer</w:t>
      </w:r>
    </w:p>
    <w:p w:rsidR="00A164DE" w:rsidRDefault="00A164DE" w:rsidP="00A164DE">
      <w:pPr>
        <w:pStyle w:val="TitlePg-Authors"/>
      </w:pPr>
    </w:p>
    <w:p w:rsidR="00A164DE" w:rsidRDefault="00A164DE" w:rsidP="00A164DE">
      <w:pPr>
        <w:pStyle w:val="TitlePg-Authors"/>
      </w:pPr>
    </w:p>
    <w:p w:rsidR="00A164DE" w:rsidRDefault="00A164DE" w:rsidP="00A164DE">
      <w:pPr>
        <w:pStyle w:val="TitlePg-Authors"/>
      </w:pPr>
    </w:p>
    <w:p w:rsidR="00A164DE" w:rsidRDefault="00A164DE" w:rsidP="00A164DE">
      <w:pPr>
        <w:sectPr w:rsidR="00A164DE">
          <w:footerReference w:type="default" r:id="rId15"/>
          <w:headerReference w:type="first" r:id="rId16"/>
          <w:pgSz w:w="12240" w:h="15840" w:code="1"/>
          <w:pgMar w:top="1440" w:right="1440" w:bottom="1440" w:left="1440" w:header="720" w:footer="547" w:gutter="0"/>
          <w:pgNumType w:fmt="lowerRoman" w:start="1"/>
          <w:cols w:space="720"/>
          <w:formProt w:val="0"/>
        </w:sectPr>
      </w:pPr>
    </w:p>
    <w:p w:rsidR="00A164DE" w:rsidRDefault="00A164DE" w:rsidP="00A164DE">
      <w:pPr>
        <w:pStyle w:val="TitlePg-LocDate"/>
        <w:framePr w:w="0" w:hSpace="0" w:wrap="auto" w:hAnchor="text" w:xAlign="left" w:yAlign="inline"/>
      </w:pPr>
    </w:p>
    <w:p w:rsidR="00A164DE" w:rsidRDefault="00A164DE" w:rsidP="00A164DE">
      <w:pPr>
        <w:pStyle w:val="TitlePg-LocDate"/>
        <w:framePr w:w="0" w:hSpace="0" w:wrap="auto" w:hAnchor="text" w:xAlign="left" w:yAlign="inline"/>
      </w:pPr>
    </w:p>
    <w:p w:rsidR="00A164DE" w:rsidRDefault="00A164DE" w:rsidP="00A164DE">
      <w:pPr>
        <w:pStyle w:val="TitlePg-LocDate"/>
        <w:framePr w:w="0" w:hSpace="0" w:wrap="auto" w:hAnchor="text" w:xAlign="left" w:yAlign="inline"/>
      </w:pPr>
    </w:p>
    <w:p w:rsidR="00A164DE" w:rsidRDefault="00A164DE" w:rsidP="00A164DE">
      <w:pPr>
        <w:sectPr w:rsidR="00A164DE">
          <w:type w:val="continuous"/>
          <w:pgSz w:w="12240" w:h="15840" w:code="1"/>
          <w:pgMar w:top="1440" w:right="1440" w:bottom="1440" w:left="1440" w:header="720" w:footer="547" w:gutter="0"/>
          <w:pgNumType w:fmt="lowerRoman" w:start="1"/>
          <w:cols w:space="720"/>
        </w:sectPr>
      </w:pPr>
    </w:p>
    <w:p w:rsidR="00A164DE" w:rsidRDefault="00EA742C" w:rsidP="00A164DE">
      <w:pPr>
        <w:pStyle w:val="TitlePg-Credits"/>
        <w:framePr w:hSpace="0" w:wrap="auto" w:hAnchor="text" w:yAlign="inline"/>
        <w:pBdr>
          <w:top w:val="none" w:sz="0" w:space="0" w:color="auto"/>
          <w:left w:val="none" w:sz="0" w:space="0" w:color="auto"/>
          <w:bottom w:val="none" w:sz="0" w:space="0" w:color="auto"/>
          <w:right w:val="none" w:sz="0" w:space="0" w:color="auto"/>
        </w:pBdr>
        <w:rPr>
          <w:spacing w:val="-2"/>
          <w:sz w:val="23"/>
        </w:rPr>
      </w:pPr>
      <w:r>
        <w:rPr>
          <w:noProof/>
        </w:rPr>
        <w:lastRenderedPageBreak/>
        <w:pict>
          <v:shape id="_x0000_s1048" type="#_x0000_t202" style="position:absolute;left:0;text-align:left;margin-left:0;margin-top:8in;width:423pt;height:63pt;z-index:251668992;mso-position-horizontal:center;mso-position-horizontal-relative:margin;mso-position-vertical-relative:page" stroked="f">
            <v:textbox style="mso-next-textbox:#_x0000_s1048">
              <w:txbxContent>
                <w:p w:rsidR="00EA742C" w:rsidRDefault="00EA742C" w:rsidP="00A164DE">
                  <w:pPr>
                    <w:jc w:val="center"/>
                    <w:rPr>
                      <w:sz w:val="20"/>
                      <w:szCs w:val="20"/>
                    </w:rPr>
                  </w:pPr>
                  <w:r w:rsidRPr="007B4B8F">
                    <w:rPr>
                      <w:sz w:val="20"/>
                      <w:szCs w:val="20"/>
                    </w:rPr>
                    <w:t>Alaska Department of Fish and Game</w:t>
                  </w:r>
                  <w:r w:rsidRPr="007B4B8F">
                    <w:rPr>
                      <w:sz w:val="20"/>
                      <w:szCs w:val="20"/>
                    </w:rPr>
                    <w:br/>
                  </w:r>
                  <w:r>
                    <w:rPr>
                      <w:sz w:val="20"/>
                      <w:szCs w:val="20"/>
                    </w:rPr>
                    <w:t>Division of Commercial Fisheries</w:t>
                  </w:r>
                  <w:r w:rsidRPr="007B4B8F">
                    <w:rPr>
                      <w:sz w:val="20"/>
                      <w:szCs w:val="20"/>
                    </w:rPr>
                    <w:br/>
                    <w:t>333 Raspberry Road, Anchorage, Alaska, 99518-15</w:t>
                  </w:r>
                  <w:r>
                    <w:rPr>
                      <w:sz w:val="20"/>
                      <w:szCs w:val="20"/>
                    </w:rPr>
                    <w:t>65</w:t>
                  </w:r>
                </w:p>
                <w:p w:rsidR="00EA742C" w:rsidRDefault="00EA742C" w:rsidP="00A164DE">
                  <w:pPr>
                    <w:jc w:val="center"/>
                    <w:rPr>
                      <w:sz w:val="20"/>
                      <w:szCs w:val="20"/>
                    </w:rPr>
                  </w:pPr>
                  <w:r>
                    <w:rPr>
                      <w:sz w:val="20"/>
                      <w:szCs w:val="20"/>
                    </w:rPr>
                    <w:t>Month Year</w:t>
                  </w:r>
                </w:p>
                <w:p w:rsidR="00EA742C" w:rsidRPr="007B4B8F" w:rsidRDefault="00EA742C" w:rsidP="00A164DE">
                  <w:pPr>
                    <w:jc w:val="center"/>
                    <w:rPr>
                      <w:sz w:val="20"/>
                      <w:szCs w:val="20"/>
                    </w:rPr>
                  </w:pPr>
                </w:p>
              </w:txbxContent>
            </v:textbox>
            <w10:wrap anchorx="margin" anchory="page"/>
          </v:shape>
        </w:pict>
      </w:r>
    </w:p>
    <w:p w:rsidR="00A164DE" w:rsidRDefault="00A164DE" w:rsidP="00A164DE">
      <w:pPr>
        <w:sectPr w:rsidR="00A164DE">
          <w:type w:val="continuous"/>
          <w:pgSz w:w="12240" w:h="15840" w:code="1"/>
          <w:pgMar w:top="1440" w:right="1440" w:bottom="1440" w:left="1440" w:header="720" w:footer="547" w:gutter="0"/>
          <w:pgNumType w:fmt="lowerRoman" w:start="1"/>
          <w:cols w:space="720"/>
          <w:formProt w:val="0"/>
        </w:sectPr>
      </w:pPr>
    </w:p>
    <w:p w:rsidR="00A164DE" w:rsidRDefault="002F5CB9" w:rsidP="00A164DE">
      <w:pPr>
        <w:pStyle w:val="OEOPg-ReptSeries"/>
      </w:pPr>
      <w:bookmarkStart w:id="0" w:name="OLE_LINK1"/>
      <w:bookmarkStart w:id="1" w:name="OLE_LINK2"/>
      <w:r w:rsidRPr="00425268">
        <w:lastRenderedPageBreak/>
        <w:t xml:space="preserve">The Regional Information Report Series was established in 1987 and was </w:t>
      </w:r>
      <w:r>
        <w:t>redefined</w:t>
      </w:r>
      <w:r w:rsidRPr="00425268">
        <w:t xml:space="preserve"> in 2007 to </w:t>
      </w:r>
      <w:r>
        <w:t>meet</w:t>
      </w:r>
      <w:r w:rsidRPr="00425268">
        <w:t xml:space="preserve"> the Division of Commercial Fisheries regional need for publishing and archiving information such as area management plans, budgetary information, staff comments and opinions to </w:t>
      </w:r>
      <w:r>
        <w:t xml:space="preserve">Alaska </w:t>
      </w:r>
      <w:r w:rsidRPr="00425268">
        <w:t>Board of Fisheries proposals, interim or preliminary data and grant agency reports, special meeting or minor workshop results and other regional information not generally reported elsewhere.</w:t>
      </w:r>
      <w:r>
        <w:t xml:space="preserve"> </w:t>
      </w:r>
      <w:r w:rsidRPr="00425268">
        <w:t>Reports in this series may contain raw data and preliminary results. Reports in this series receive varying degrees of regional</w:t>
      </w:r>
      <w:r>
        <w:t>, biometric</w:t>
      </w:r>
      <w:r w:rsidRPr="00425268">
        <w:t xml:space="preserve"> and editorial review; information in this series may be subsequently finalized and published in a different department reporting series or in the formal literature. Please contact the author or the Division of Commercial Fisheries if in doubt of the level of review or preliminary nature of the data reported. Regional </w:t>
      </w:r>
      <w:r>
        <w:t xml:space="preserve">Information </w:t>
      </w:r>
      <w:r w:rsidRPr="00425268">
        <w:t xml:space="preserve">Reports are available through the Alaska State Library and on the Internet at: </w:t>
      </w:r>
      <w:hyperlink r:id="rId17" w:history="1">
        <w:r w:rsidRPr="008C4E25">
          <w:rPr>
            <w:rStyle w:val="Hyperlink"/>
            <w:bCs/>
            <w:szCs w:val="24"/>
          </w:rPr>
          <w:t>http://www.adfg.alaska.gov/sf/publications/</w:t>
        </w:r>
      </w:hyperlink>
      <w:r>
        <w:t>.</w:t>
      </w:r>
    </w:p>
    <w:bookmarkEnd w:id="0"/>
    <w:bookmarkEnd w:id="1"/>
    <w:p w:rsidR="00A164DE" w:rsidRDefault="00A164DE" w:rsidP="00A164DE">
      <w:pPr>
        <w:pStyle w:val="OEOPg-ReptSeries"/>
        <w:sectPr w:rsidR="00A164DE">
          <w:footerReference w:type="default" r:id="rId18"/>
          <w:pgSz w:w="12240" w:h="15840" w:code="1"/>
          <w:pgMar w:top="1440" w:right="1440" w:bottom="1440" w:left="1440" w:header="720" w:footer="547" w:gutter="0"/>
          <w:pgNumType w:start="1"/>
          <w:cols w:space="720"/>
          <w:formProt w:val="0"/>
        </w:sectPr>
      </w:pPr>
    </w:p>
    <w:p w:rsidR="00A164DE" w:rsidRDefault="00A164DE" w:rsidP="00A164DE">
      <w:pPr>
        <w:pStyle w:val="OEOPg-Citation"/>
        <w:framePr w:hSpace="0" w:wrap="auto" w:hAnchor="text" w:yAlign="inline"/>
        <w:pBdr>
          <w:top w:val="none" w:sz="0" w:space="0" w:color="auto"/>
          <w:left w:val="none" w:sz="0" w:space="0" w:color="auto"/>
          <w:bottom w:val="none" w:sz="0" w:space="0" w:color="auto"/>
          <w:right w:val="none" w:sz="0" w:space="0" w:color="auto"/>
        </w:pBdr>
        <w:jc w:val="center"/>
      </w:pPr>
    </w:p>
    <w:p w:rsidR="00A164DE" w:rsidRDefault="00A164DE" w:rsidP="00A164DE">
      <w:pPr>
        <w:pStyle w:val="OEOPg-Citation"/>
        <w:framePr w:hSpace="720" w:wrap="notBeside" w:vAnchor="page" w:hAnchor="page" w:x="1513" w:y="5401"/>
        <w:pBdr>
          <w:left w:val="single" w:sz="6" w:space="3" w:color="auto"/>
          <w:right w:val="single" w:sz="6" w:space="3" w:color="auto"/>
        </w:pBdr>
        <w:jc w:val="center"/>
      </w:pPr>
      <w:r>
        <w:t>Author Name,</w:t>
      </w:r>
    </w:p>
    <w:p w:rsidR="00A164DE" w:rsidRDefault="00A164DE" w:rsidP="00A164DE">
      <w:pPr>
        <w:pStyle w:val="OEOPg-Citation"/>
        <w:framePr w:hSpace="720" w:wrap="notBeside" w:vAnchor="page" w:hAnchor="page" w:x="1513" w:y="5401"/>
        <w:pBdr>
          <w:left w:val="single" w:sz="6" w:space="3" w:color="auto"/>
          <w:right w:val="single" w:sz="6" w:space="3" w:color="auto"/>
        </w:pBdr>
        <w:jc w:val="center"/>
      </w:pPr>
      <w:r>
        <w:t>Alaska Department of Fish and Game, Division of Commercial Fisheries,</w:t>
      </w:r>
    </w:p>
    <w:p w:rsidR="00A164DE" w:rsidRDefault="00A164DE" w:rsidP="00A164DE">
      <w:pPr>
        <w:pStyle w:val="OEOPg-Citation"/>
        <w:framePr w:hSpace="720" w:wrap="notBeside" w:vAnchor="page" w:hAnchor="page" w:x="1513" w:y="5401"/>
        <w:pBdr>
          <w:left w:val="single" w:sz="6" w:space="3" w:color="auto"/>
          <w:right w:val="single" w:sz="6" w:space="3" w:color="auto"/>
        </w:pBdr>
        <w:jc w:val="center"/>
      </w:pPr>
      <w:r>
        <w:t>Address, USA</w:t>
      </w:r>
    </w:p>
    <w:p w:rsidR="00A164DE" w:rsidRDefault="00A164DE" w:rsidP="00A164DE">
      <w:pPr>
        <w:pStyle w:val="OEOPg-Citation"/>
        <w:framePr w:hSpace="720" w:wrap="notBeside" w:vAnchor="page" w:hAnchor="page" w:x="1513" w:y="5401"/>
        <w:pBdr>
          <w:left w:val="single" w:sz="6" w:space="3" w:color="auto"/>
          <w:right w:val="single" w:sz="6" w:space="3" w:color="auto"/>
        </w:pBdr>
        <w:jc w:val="center"/>
      </w:pPr>
    </w:p>
    <w:p w:rsidR="00A164DE" w:rsidRDefault="00A164DE" w:rsidP="00A164DE">
      <w:pPr>
        <w:pStyle w:val="OEOPg-Citation"/>
        <w:framePr w:hSpace="720" w:wrap="notBeside" w:vAnchor="page" w:hAnchor="page" w:x="1513" w:y="5401"/>
        <w:pBdr>
          <w:left w:val="single" w:sz="6" w:space="3" w:color="auto"/>
          <w:right w:val="single" w:sz="6" w:space="3" w:color="auto"/>
        </w:pBdr>
        <w:jc w:val="center"/>
      </w:pPr>
      <w:proofErr w:type="gramStart"/>
      <w:r>
        <w:t>and</w:t>
      </w:r>
      <w:proofErr w:type="gramEnd"/>
    </w:p>
    <w:p w:rsidR="00A164DE" w:rsidRDefault="00A164DE" w:rsidP="00A164DE">
      <w:pPr>
        <w:pStyle w:val="OEOPg-Citation"/>
        <w:framePr w:hSpace="720" w:wrap="notBeside" w:vAnchor="page" w:hAnchor="page" w:x="1513" w:y="5401"/>
        <w:pBdr>
          <w:left w:val="single" w:sz="6" w:space="3" w:color="auto"/>
          <w:right w:val="single" w:sz="6" w:space="3" w:color="auto"/>
        </w:pBdr>
        <w:jc w:val="center"/>
      </w:pPr>
    </w:p>
    <w:p w:rsidR="00A164DE" w:rsidRDefault="00A164DE" w:rsidP="00A164DE">
      <w:pPr>
        <w:pStyle w:val="OEOPg-Citation"/>
        <w:framePr w:hSpace="720" w:wrap="notBeside" w:vAnchor="page" w:hAnchor="page" w:x="1513" w:y="5401"/>
        <w:pBdr>
          <w:left w:val="single" w:sz="6" w:space="3" w:color="auto"/>
          <w:right w:val="single" w:sz="6" w:space="3" w:color="auto"/>
        </w:pBdr>
        <w:jc w:val="center"/>
      </w:pPr>
      <w:r>
        <w:t>Coauthor</w:t>
      </w:r>
    </w:p>
    <w:p w:rsidR="00A164DE" w:rsidRDefault="00A164DE" w:rsidP="00A164DE">
      <w:pPr>
        <w:pStyle w:val="OEOPg-Citation"/>
        <w:framePr w:hSpace="720" w:wrap="notBeside" w:vAnchor="page" w:hAnchor="page" w:x="1513" w:y="5401"/>
        <w:pBdr>
          <w:left w:val="single" w:sz="6" w:space="3" w:color="auto"/>
          <w:right w:val="single" w:sz="6" w:space="3" w:color="auto"/>
        </w:pBdr>
        <w:jc w:val="center"/>
      </w:pPr>
      <w:r>
        <w:t>Alaska Department of Fish and Game, Division of Commercial Fisheries,</w:t>
      </w:r>
    </w:p>
    <w:p w:rsidR="00A164DE" w:rsidRDefault="00C82B2F" w:rsidP="00A164DE">
      <w:pPr>
        <w:pStyle w:val="OEOPg-Citation"/>
        <w:framePr w:hSpace="720" w:wrap="notBeside" w:vAnchor="page" w:hAnchor="page" w:x="1513" w:y="5401"/>
        <w:pBdr>
          <w:left w:val="single" w:sz="6" w:space="3" w:color="auto"/>
          <w:right w:val="single" w:sz="6" w:space="3" w:color="auto"/>
        </w:pBdr>
        <w:jc w:val="center"/>
      </w:pPr>
      <w:r w:rsidRPr="00C82B2F">
        <w:t>If from a</w:t>
      </w:r>
      <w:r>
        <w:t xml:space="preserve"> different office then Address</w:t>
      </w:r>
      <w:r w:rsidR="00A164DE">
        <w:t>, USA</w:t>
      </w:r>
    </w:p>
    <w:p w:rsidR="00A164DE" w:rsidRDefault="00A164DE" w:rsidP="00A164DE">
      <w:pPr>
        <w:pStyle w:val="OEOPg-Citation"/>
        <w:framePr w:hSpace="720" w:wrap="notBeside" w:vAnchor="page" w:hAnchor="page" w:x="1513" w:y="5401"/>
        <w:pBdr>
          <w:left w:val="single" w:sz="6" w:space="3" w:color="auto"/>
          <w:right w:val="single" w:sz="6" w:space="3" w:color="auto"/>
        </w:pBdr>
        <w:jc w:val="left"/>
      </w:pPr>
    </w:p>
    <w:p w:rsidR="00A164DE" w:rsidRDefault="00A164DE" w:rsidP="00A164DE">
      <w:pPr>
        <w:pStyle w:val="OEOPg-Citation"/>
        <w:framePr w:hSpace="720" w:wrap="notBeside" w:vAnchor="page" w:hAnchor="page" w:x="1513" w:y="5401"/>
        <w:pBdr>
          <w:left w:val="single" w:sz="6" w:space="3" w:color="auto"/>
          <w:right w:val="single" w:sz="6" w:space="3" w:color="auto"/>
        </w:pBdr>
      </w:pPr>
      <w:r>
        <w:t>This document should be cited as follows:</w:t>
      </w:r>
    </w:p>
    <w:p w:rsidR="00A164DE" w:rsidRDefault="00A164DE" w:rsidP="00A164DE">
      <w:pPr>
        <w:pStyle w:val="OEOPg-Citation"/>
        <w:framePr w:hSpace="720" w:wrap="notBeside" w:vAnchor="page" w:hAnchor="page" w:x="1513" w:y="5401"/>
        <w:pBdr>
          <w:left w:val="single" w:sz="6" w:space="3" w:color="auto"/>
          <w:right w:val="single" w:sz="6" w:space="3" w:color="auto"/>
        </w:pBdr>
        <w:spacing w:after="120"/>
      </w:pPr>
      <w:r>
        <w:t xml:space="preserve"> Author last name, initials, and coauthor initials then last name.  </w:t>
      </w:r>
      <w:proofErr w:type="gramStart"/>
      <w:r>
        <w:t>Year.</w:t>
      </w:r>
      <w:proofErr w:type="gramEnd"/>
      <w:r>
        <w:t xml:space="preserve">  </w:t>
      </w:r>
      <w:proofErr w:type="gramStart"/>
      <w:r>
        <w:t>Report title.</w:t>
      </w:r>
      <w:proofErr w:type="gramEnd"/>
      <w:r>
        <w:t xml:space="preserve">  </w:t>
      </w:r>
      <w:proofErr w:type="gramStart"/>
      <w:r>
        <w:t xml:space="preserve">Alaska Department of Fish and Game, </w:t>
      </w:r>
      <w:r w:rsidR="002F5CB9">
        <w:t xml:space="preserve">Division of Commercial Fisheries, Regional Information Report </w:t>
      </w:r>
      <w:r w:rsidR="005F7C2D">
        <w:t>2</w:t>
      </w:r>
      <w:r w:rsidR="002F5CB9">
        <w:t>A.Year</w:t>
      </w:r>
      <w:r>
        <w:t>-XX, Anchorage.</w:t>
      </w:r>
      <w:proofErr w:type="gramEnd"/>
    </w:p>
    <w:p w:rsidR="00A164DE" w:rsidRDefault="00EA742C" w:rsidP="00A164DE">
      <w:pPr>
        <w:sectPr w:rsidR="00A164DE">
          <w:type w:val="continuous"/>
          <w:pgSz w:w="12240" w:h="15840" w:code="1"/>
          <w:pgMar w:top="1440" w:right="1440" w:bottom="1440" w:left="1440" w:header="720" w:footer="720" w:gutter="0"/>
          <w:pgNumType w:start="1"/>
          <w:cols w:space="720"/>
          <w:formProt w:val="0"/>
        </w:sectPr>
      </w:pPr>
      <w:r>
        <w:rPr>
          <w:noProof/>
        </w:rPr>
        <w:pict>
          <v:shape id="_x0000_s1049" type="#_x0000_t202" style="position:absolute;left:0;text-align:left;margin-left:-9pt;margin-top:559.5pt;width:486pt;height:187.5pt;z-index:251670016;mso-position-vertical-relative:page" stroked="f">
            <v:textbox style="mso-next-textbox:#_x0000_s1049" inset="0,,0">
              <w:txbxContent>
                <w:p w:rsidR="00EA742C" w:rsidRPr="002B7FE6" w:rsidRDefault="00EA742C" w:rsidP="00A164DE">
                  <w:pPr>
                    <w:spacing w:after="60"/>
                    <w:rPr>
                      <w:sz w:val="20"/>
                      <w:szCs w:val="20"/>
                    </w:rPr>
                  </w:pPr>
                  <w:r w:rsidRPr="002B7FE6">
                    <w:rPr>
                      <w:sz w:val="20"/>
                      <w:szCs w:val="20"/>
                    </w:rPr>
                    <w:t xml:space="preserve">The Alaska Department of Fish and Game (ADF&amp;G) administers all programs and activities free from discrimination based on race, color, national origin, age, sex, religion, marital status, pregnancy, parenthood, or disability. The department administers all programs and activities in compliance with Title VI of the Civil Rights Act of 1964, Section 504 of the Rehabilitation Act of 1973, Title II of the Americans with Disabilities Act (ADA) of 1990, the Age Discrimination Act of 1975, and Title IX of the Education Amendments of 1972. </w:t>
                  </w:r>
                </w:p>
                <w:p w:rsidR="00EA742C" w:rsidRPr="002B7FE6" w:rsidRDefault="00EA742C" w:rsidP="00A164DE">
                  <w:pPr>
                    <w:spacing w:before="60" w:after="0"/>
                    <w:jc w:val="center"/>
                    <w:rPr>
                      <w:b/>
                      <w:sz w:val="20"/>
                      <w:szCs w:val="20"/>
                    </w:rPr>
                  </w:pPr>
                  <w:r w:rsidRPr="002B7FE6">
                    <w:rPr>
                      <w:b/>
                      <w:sz w:val="20"/>
                      <w:szCs w:val="20"/>
                    </w:rPr>
                    <w:t>If you believe you have been discriminated against in any program, activity, or facility please write:</w:t>
                  </w:r>
                </w:p>
                <w:p w:rsidR="00EA742C" w:rsidRPr="002B7FE6" w:rsidRDefault="00EA742C" w:rsidP="00A164DE">
                  <w:pPr>
                    <w:spacing w:after="0"/>
                    <w:jc w:val="center"/>
                    <w:rPr>
                      <w:spacing w:val="-4"/>
                      <w:sz w:val="20"/>
                      <w:szCs w:val="20"/>
                    </w:rPr>
                  </w:pPr>
                  <w:r w:rsidRPr="002B7FE6">
                    <w:rPr>
                      <w:sz w:val="20"/>
                      <w:szCs w:val="20"/>
                    </w:rPr>
                    <w:t>ADF&amp;G ADA Coordinator, P.O. Box 115526, Juneau, AK 99811-5526</w:t>
                  </w:r>
                </w:p>
                <w:p w:rsidR="00EA742C" w:rsidRPr="002B7FE6" w:rsidRDefault="00EA742C" w:rsidP="00A164DE">
                  <w:pPr>
                    <w:spacing w:after="0"/>
                    <w:jc w:val="center"/>
                    <w:rPr>
                      <w:spacing w:val="-4"/>
                      <w:sz w:val="20"/>
                      <w:szCs w:val="20"/>
                    </w:rPr>
                  </w:pPr>
                  <w:r w:rsidRPr="002B7FE6">
                    <w:rPr>
                      <w:sz w:val="20"/>
                      <w:szCs w:val="20"/>
                    </w:rPr>
                    <w:t>U.S. Fish and Wildlife Service, 4401 N. Fairfax Drive, MS 2042, Arlington, VA 22203</w:t>
                  </w:r>
                </w:p>
                <w:p w:rsidR="00EA742C" w:rsidRPr="002B7FE6" w:rsidRDefault="00EA742C" w:rsidP="00A164DE">
                  <w:pPr>
                    <w:spacing w:after="60"/>
                    <w:jc w:val="center"/>
                    <w:rPr>
                      <w:spacing w:val="-4"/>
                      <w:sz w:val="20"/>
                      <w:szCs w:val="20"/>
                    </w:rPr>
                  </w:pPr>
                  <w:r w:rsidRPr="002B7FE6">
                    <w:rPr>
                      <w:sz w:val="20"/>
                      <w:szCs w:val="20"/>
                    </w:rPr>
                    <w:t>Office of Equal Opportunity, U.S. Department of the Interior, 1849 C Street NW MS 5230, Washington DC 20240</w:t>
                  </w:r>
                </w:p>
                <w:p w:rsidR="00EA742C" w:rsidRPr="002B7FE6" w:rsidRDefault="00EA742C" w:rsidP="00A164DE">
                  <w:pPr>
                    <w:spacing w:after="0"/>
                    <w:jc w:val="center"/>
                    <w:rPr>
                      <w:b/>
                      <w:sz w:val="20"/>
                      <w:szCs w:val="20"/>
                    </w:rPr>
                  </w:pPr>
                  <w:r w:rsidRPr="002B7FE6">
                    <w:rPr>
                      <w:b/>
                      <w:sz w:val="20"/>
                      <w:szCs w:val="20"/>
                    </w:rPr>
                    <w:t>The department’s ADA Coordinator can be reached via phone at the following numbers:</w:t>
                  </w:r>
                </w:p>
                <w:p w:rsidR="00EA742C" w:rsidRDefault="00EA742C" w:rsidP="00A164DE">
                  <w:pPr>
                    <w:spacing w:after="0"/>
                    <w:jc w:val="center"/>
                    <w:rPr>
                      <w:sz w:val="20"/>
                      <w:szCs w:val="20"/>
                    </w:rPr>
                  </w:pPr>
                  <w:r w:rsidRPr="002B7FE6">
                    <w:rPr>
                      <w:sz w:val="20"/>
                      <w:szCs w:val="20"/>
                    </w:rPr>
                    <w:t>(VOICE) 907-465-6077, (Statewide Telecommunication Device for the Deaf) 1-800-478</w:t>
                  </w:r>
                  <w:r>
                    <w:rPr>
                      <w:sz w:val="20"/>
                      <w:szCs w:val="20"/>
                    </w:rPr>
                    <w:t>-3648,</w:t>
                  </w:r>
                </w:p>
                <w:p w:rsidR="00EA742C" w:rsidRPr="002B7FE6" w:rsidRDefault="00EA742C" w:rsidP="00A164DE">
                  <w:pPr>
                    <w:spacing w:after="60"/>
                    <w:jc w:val="center"/>
                    <w:rPr>
                      <w:sz w:val="20"/>
                      <w:szCs w:val="20"/>
                    </w:rPr>
                  </w:pPr>
                  <w:r w:rsidRPr="002B7FE6">
                    <w:rPr>
                      <w:sz w:val="20"/>
                      <w:szCs w:val="20"/>
                    </w:rPr>
                    <w:t>(Juneau TDD) 907-465-3646, or (FAX) 907-465-6078</w:t>
                  </w:r>
                </w:p>
                <w:p w:rsidR="00EA742C" w:rsidRPr="002B7FE6" w:rsidRDefault="00EA742C" w:rsidP="00A164DE">
                  <w:pPr>
                    <w:spacing w:after="0"/>
                    <w:jc w:val="center"/>
                    <w:rPr>
                      <w:b/>
                      <w:sz w:val="20"/>
                      <w:szCs w:val="20"/>
                    </w:rPr>
                  </w:pPr>
                  <w:r w:rsidRPr="002B7FE6">
                    <w:rPr>
                      <w:b/>
                      <w:sz w:val="20"/>
                      <w:szCs w:val="20"/>
                    </w:rPr>
                    <w:t>For information on alternative formats and questions on this publication, please contact:</w:t>
                  </w:r>
                </w:p>
                <w:p w:rsidR="00EA742C" w:rsidRPr="0065344F" w:rsidRDefault="00EA742C" w:rsidP="00A164DE">
                  <w:pPr>
                    <w:jc w:val="center"/>
                    <w:rPr>
                      <w:spacing w:val="-4"/>
                      <w:sz w:val="20"/>
                      <w:szCs w:val="20"/>
                    </w:rPr>
                  </w:pPr>
                  <w:r w:rsidRPr="0065344F">
                    <w:rPr>
                      <w:spacing w:val="-4"/>
                      <w:sz w:val="20"/>
                      <w:szCs w:val="20"/>
                    </w:rPr>
                    <w:t>ADF&amp;G, Division of Sport Fish, Research and Technical Services, 333 Raspberry Rd, Anchorage AK 99518 (907) 267-2375</w:t>
                  </w:r>
                </w:p>
                <w:p w:rsidR="00EA742C" w:rsidRPr="0065344F" w:rsidRDefault="00EA742C" w:rsidP="00A164DE">
                  <w:pPr>
                    <w:rPr>
                      <w:spacing w:val="-4"/>
                      <w:sz w:val="20"/>
                      <w:szCs w:val="20"/>
                    </w:rPr>
                  </w:pPr>
                </w:p>
              </w:txbxContent>
            </v:textbox>
            <w10:wrap anchory="page"/>
          </v:shape>
        </w:pict>
      </w:r>
    </w:p>
    <w:p w:rsidR="00BB0E9D" w:rsidRDefault="00BB0E9D">
      <w:pPr>
        <w:pStyle w:val="TOCHeader"/>
      </w:pPr>
      <w:r>
        <w:lastRenderedPageBreak/>
        <w:t>TABLE OF CONTENTS</w:t>
      </w:r>
    </w:p>
    <w:p w:rsidR="00BB0E9D" w:rsidRDefault="00BB0E9D">
      <w:pPr>
        <w:pStyle w:val="TOCPage"/>
      </w:pPr>
      <w:r>
        <w:t>Page</w:t>
      </w:r>
    </w:p>
    <w:p w:rsidR="00124ACD" w:rsidRDefault="007342DB">
      <w:pPr>
        <w:pStyle w:val="TOC1"/>
        <w:rPr>
          <w:rFonts w:asciiTheme="minorHAnsi" w:eastAsiaTheme="minorEastAsia" w:hAnsiTheme="minorHAnsi" w:cstheme="minorBidi"/>
          <w:caps w:val="0"/>
          <w:noProof/>
          <w:sz w:val="22"/>
          <w:szCs w:val="22"/>
        </w:rPr>
      </w:pPr>
      <w:r>
        <w:fldChar w:fldCharType="begin"/>
      </w:r>
      <w:r w:rsidR="007F72F4">
        <w:instrText xml:space="preserve"> TOC \o "1-6" \h \z \u </w:instrText>
      </w:r>
      <w:r>
        <w:fldChar w:fldCharType="separate"/>
      </w:r>
      <w:hyperlink w:anchor="_Toc315332888" w:history="1">
        <w:r w:rsidR="00124ACD" w:rsidRPr="00C670B0">
          <w:rPr>
            <w:rStyle w:val="Hyperlink"/>
            <w:noProof/>
          </w:rPr>
          <w:t>LIST OF TABLES</w:t>
        </w:r>
        <w:r w:rsidR="00124ACD">
          <w:rPr>
            <w:noProof/>
            <w:webHidden/>
          </w:rPr>
          <w:tab/>
        </w:r>
        <w:r w:rsidR="00124ACD" w:rsidRPr="00F76940">
          <w:rPr>
            <w:caps w:val="0"/>
            <w:noProof/>
            <w:webHidden/>
          </w:rPr>
          <w:fldChar w:fldCharType="begin"/>
        </w:r>
        <w:r w:rsidR="00124ACD" w:rsidRPr="00F76940">
          <w:rPr>
            <w:caps w:val="0"/>
            <w:noProof/>
            <w:webHidden/>
          </w:rPr>
          <w:instrText xml:space="preserve"> PAGEREF _Toc315332888 \h </w:instrText>
        </w:r>
        <w:r w:rsidR="00124ACD" w:rsidRPr="00F76940">
          <w:rPr>
            <w:caps w:val="0"/>
            <w:noProof/>
            <w:webHidden/>
          </w:rPr>
        </w:r>
        <w:r w:rsidR="00124ACD" w:rsidRPr="00F76940">
          <w:rPr>
            <w:caps w:val="0"/>
            <w:noProof/>
            <w:webHidden/>
          </w:rPr>
          <w:fldChar w:fldCharType="separate"/>
        </w:r>
        <w:r w:rsidR="000D123F">
          <w:rPr>
            <w:caps w:val="0"/>
            <w:noProof/>
            <w:webHidden/>
          </w:rPr>
          <w:t>ii</w:t>
        </w:r>
        <w:r w:rsidR="00124ACD" w:rsidRPr="00F76940">
          <w:rPr>
            <w:caps w:val="0"/>
            <w:noProof/>
            <w:webHidden/>
          </w:rPr>
          <w:fldChar w:fldCharType="end"/>
        </w:r>
      </w:hyperlink>
    </w:p>
    <w:p w:rsidR="00124ACD" w:rsidRDefault="00EA742C">
      <w:pPr>
        <w:pStyle w:val="TOC1"/>
        <w:rPr>
          <w:rFonts w:asciiTheme="minorHAnsi" w:eastAsiaTheme="minorEastAsia" w:hAnsiTheme="minorHAnsi" w:cstheme="minorBidi"/>
          <w:caps w:val="0"/>
          <w:noProof/>
          <w:sz w:val="22"/>
          <w:szCs w:val="22"/>
        </w:rPr>
      </w:pPr>
      <w:hyperlink w:anchor="_Toc315332889" w:history="1">
        <w:r w:rsidR="00124ACD" w:rsidRPr="00C670B0">
          <w:rPr>
            <w:rStyle w:val="Hyperlink"/>
            <w:noProof/>
          </w:rPr>
          <w:t>LIST OF FIGURES</w:t>
        </w:r>
        <w:r w:rsidR="00124ACD">
          <w:rPr>
            <w:noProof/>
            <w:webHidden/>
          </w:rPr>
          <w:tab/>
        </w:r>
        <w:r w:rsidR="00124ACD" w:rsidRPr="00F76940">
          <w:rPr>
            <w:caps w:val="0"/>
            <w:noProof/>
            <w:webHidden/>
          </w:rPr>
          <w:fldChar w:fldCharType="begin"/>
        </w:r>
        <w:r w:rsidR="00124ACD" w:rsidRPr="00F76940">
          <w:rPr>
            <w:caps w:val="0"/>
            <w:noProof/>
            <w:webHidden/>
          </w:rPr>
          <w:instrText xml:space="preserve"> PAGEREF _Toc315332889 \h </w:instrText>
        </w:r>
        <w:r w:rsidR="00124ACD" w:rsidRPr="00F76940">
          <w:rPr>
            <w:caps w:val="0"/>
            <w:noProof/>
            <w:webHidden/>
          </w:rPr>
        </w:r>
        <w:r w:rsidR="00124ACD" w:rsidRPr="00F76940">
          <w:rPr>
            <w:caps w:val="0"/>
            <w:noProof/>
            <w:webHidden/>
          </w:rPr>
          <w:fldChar w:fldCharType="separate"/>
        </w:r>
        <w:r w:rsidR="000D123F">
          <w:rPr>
            <w:caps w:val="0"/>
            <w:noProof/>
            <w:webHidden/>
          </w:rPr>
          <w:t>ii</w:t>
        </w:r>
        <w:r w:rsidR="00124ACD" w:rsidRPr="00F76940">
          <w:rPr>
            <w:caps w:val="0"/>
            <w:noProof/>
            <w:webHidden/>
          </w:rPr>
          <w:fldChar w:fldCharType="end"/>
        </w:r>
      </w:hyperlink>
    </w:p>
    <w:p w:rsidR="00124ACD" w:rsidRDefault="00EA742C">
      <w:pPr>
        <w:pStyle w:val="TOC1"/>
        <w:rPr>
          <w:rFonts w:asciiTheme="minorHAnsi" w:eastAsiaTheme="minorEastAsia" w:hAnsiTheme="minorHAnsi" w:cstheme="minorBidi"/>
          <w:caps w:val="0"/>
          <w:noProof/>
          <w:sz w:val="22"/>
          <w:szCs w:val="22"/>
        </w:rPr>
      </w:pPr>
      <w:hyperlink w:anchor="_Toc315332890" w:history="1">
        <w:r w:rsidR="00124ACD" w:rsidRPr="00C670B0">
          <w:rPr>
            <w:rStyle w:val="Hyperlink"/>
            <w:noProof/>
          </w:rPr>
          <w:t>LIST OF APPENDICES</w:t>
        </w:r>
        <w:r w:rsidR="00124ACD">
          <w:rPr>
            <w:noProof/>
            <w:webHidden/>
          </w:rPr>
          <w:tab/>
        </w:r>
        <w:r w:rsidR="00124ACD">
          <w:rPr>
            <w:noProof/>
            <w:webHidden/>
          </w:rPr>
          <w:fldChar w:fldCharType="begin"/>
        </w:r>
        <w:r w:rsidR="00124ACD">
          <w:rPr>
            <w:noProof/>
            <w:webHidden/>
          </w:rPr>
          <w:instrText xml:space="preserve"> PAGEREF _Toc315332890 \h </w:instrText>
        </w:r>
        <w:r w:rsidR="00124ACD">
          <w:rPr>
            <w:noProof/>
            <w:webHidden/>
          </w:rPr>
        </w:r>
        <w:r w:rsidR="00124ACD">
          <w:rPr>
            <w:noProof/>
            <w:webHidden/>
          </w:rPr>
          <w:fldChar w:fldCharType="separate"/>
        </w:r>
        <w:r w:rsidR="000D123F">
          <w:rPr>
            <w:noProof/>
            <w:webHidden/>
          </w:rPr>
          <w:t>ii</w:t>
        </w:r>
        <w:r w:rsidR="00124ACD">
          <w:rPr>
            <w:noProof/>
            <w:webHidden/>
          </w:rPr>
          <w:fldChar w:fldCharType="end"/>
        </w:r>
      </w:hyperlink>
    </w:p>
    <w:p w:rsidR="00124ACD" w:rsidRDefault="00EA742C">
      <w:pPr>
        <w:pStyle w:val="TOC1"/>
        <w:rPr>
          <w:rFonts w:asciiTheme="minorHAnsi" w:eastAsiaTheme="minorEastAsia" w:hAnsiTheme="minorHAnsi" w:cstheme="minorBidi"/>
          <w:caps w:val="0"/>
          <w:noProof/>
          <w:sz w:val="22"/>
          <w:szCs w:val="22"/>
        </w:rPr>
      </w:pPr>
      <w:hyperlink w:anchor="_Toc315332891" w:history="1">
        <w:r w:rsidR="00124ACD" w:rsidRPr="00C670B0">
          <w:rPr>
            <w:rStyle w:val="Hyperlink"/>
            <w:noProof/>
          </w:rPr>
          <w:t>abstract</w:t>
        </w:r>
        <w:r w:rsidR="00124ACD">
          <w:rPr>
            <w:noProof/>
            <w:webHidden/>
          </w:rPr>
          <w:tab/>
        </w:r>
        <w:r w:rsidR="00124ACD">
          <w:rPr>
            <w:noProof/>
            <w:webHidden/>
          </w:rPr>
          <w:fldChar w:fldCharType="begin"/>
        </w:r>
        <w:r w:rsidR="00124ACD">
          <w:rPr>
            <w:noProof/>
            <w:webHidden/>
          </w:rPr>
          <w:instrText xml:space="preserve"> PAGEREF _Toc315332891 \h </w:instrText>
        </w:r>
        <w:r w:rsidR="00124ACD">
          <w:rPr>
            <w:noProof/>
            <w:webHidden/>
          </w:rPr>
        </w:r>
        <w:r w:rsidR="00124ACD">
          <w:rPr>
            <w:noProof/>
            <w:webHidden/>
          </w:rPr>
          <w:fldChar w:fldCharType="separate"/>
        </w:r>
        <w:r w:rsidR="000D123F">
          <w:rPr>
            <w:noProof/>
            <w:webHidden/>
          </w:rPr>
          <w:t>1</w:t>
        </w:r>
        <w:r w:rsidR="00124ACD">
          <w:rPr>
            <w:noProof/>
            <w:webHidden/>
          </w:rPr>
          <w:fldChar w:fldCharType="end"/>
        </w:r>
      </w:hyperlink>
    </w:p>
    <w:p w:rsidR="00124ACD" w:rsidRDefault="00EA742C">
      <w:pPr>
        <w:pStyle w:val="TOC1"/>
        <w:rPr>
          <w:rFonts w:asciiTheme="minorHAnsi" w:eastAsiaTheme="minorEastAsia" w:hAnsiTheme="minorHAnsi" w:cstheme="minorBidi"/>
          <w:caps w:val="0"/>
          <w:noProof/>
          <w:sz w:val="22"/>
          <w:szCs w:val="22"/>
        </w:rPr>
      </w:pPr>
      <w:hyperlink w:anchor="_Toc315332892" w:history="1">
        <w:r w:rsidR="00124ACD" w:rsidRPr="00C670B0">
          <w:rPr>
            <w:rStyle w:val="Hyperlink"/>
            <w:noProof/>
          </w:rPr>
          <w:t>Introduction</w:t>
        </w:r>
        <w:r w:rsidR="00124ACD">
          <w:rPr>
            <w:noProof/>
            <w:webHidden/>
          </w:rPr>
          <w:tab/>
        </w:r>
        <w:r w:rsidR="00124ACD">
          <w:rPr>
            <w:noProof/>
            <w:webHidden/>
          </w:rPr>
          <w:fldChar w:fldCharType="begin"/>
        </w:r>
        <w:r w:rsidR="00124ACD">
          <w:rPr>
            <w:noProof/>
            <w:webHidden/>
          </w:rPr>
          <w:instrText xml:space="preserve"> PAGEREF _Toc315332892 \h </w:instrText>
        </w:r>
        <w:r w:rsidR="00124ACD">
          <w:rPr>
            <w:noProof/>
            <w:webHidden/>
          </w:rPr>
        </w:r>
        <w:r w:rsidR="00124ACD">
          <w:rPr>
            <w:noProof/>
            <w:webHidden/>
          </w:rPr>
          <w:fldChar w:fldCharType="separate"/>
        </w:r>
        <w:r w:rsidR="000D123F">
          <w:rPr>
            <w:noProof/>
            <w:webHidden/>
          </w:rPr>
          <w:t>1</w:t>
        </w:r>
        <w:r w:rsidR="00124ACD">
          <w:rPr>
            <w:noProof/>
            <w:webHidden/>
          </w:rPr>
          <w:fldChar w:fldCharType="end"/>
        </w:r>
      </w:hyperlink>
    </w:p>
    <w:p w:rsidR="00124ACD" w:rsidRDefault="00EA742C">
      <w:pPr>
        <w:pStyle w:val="TOC1"/>
        <w:rPr>
          <w:rFonts w:asciiTheme="minorHAnsi" w:eastAsiaTheme="minorEastAsia" w:hAnsiTheme="minorHAnsi" w:cstheme="minorBidi"/>
          <w:caps w:val="0"/>
          <w:noProof/>
          <w:sz w:val="22"/>
          <w:szCs w:val="22"/>
        </w:rPr>
      </w:pPr>
      <w:hyperlink w:anchor="_Toc315332894" w:history="1">
        <w:r w:rsidR="00124ACD" w:rsidRPr="00C670B0">
          <w:rPr>
            <w:rStyle w:val="Hyperlink"/>
            <w:noProof/>
          </w:rPr>
          <w:t>Heading 1</w:t>
        </w:r>
        <w:r w:rsidR="00124ACD">
          <w:rPr>
            <w:noProof/>
            <w:webHidden/>
          </w:rPr>
          <w:tab/>
        </w:r>
        <w:r w:rsidR="00124ACD">
          <w:rPr>
            <w:noProof/>
            <w:webHidden/>
          </w:rPr>
          <w:fldChar w:fldCharType="begin"/>
        </w:r>
        <w:r w:rsidR="00124ACD">
          <w:rPr>
            <w:noProof/>
            <w:webHidden/>
          </w:rPr>
          <w:instrText xml:space="preserve"> PAGEREF _Toc315332894 \h </w:instrText>
        </w:r>
        <w:r w:rsidR="00124ACD">
          <w:rPr>
            <w:noProof/>
            <w:webHidden/>
          </w:rPr>
        </w:r>
        <w:r w:rsidR="00124ACD">
          <w:rPr>
            <w:noProof/>
            <w:webHidden/>
          </w:rPr>
          <w:fldChar w:fldCharType="separate"/>
        </w:r>
        <w:r w:rsidR="000D123F">
          <w:rPr>
            <w:noProof/>
            <w:webHidden/>
          </w:rPr>
          <w:t>8</w:t>
        </w:r>
        <w:r w:rsidR="00124ACD">
          <w:rPr>
            <w:noProof/>
            <w:webHidden/>
          </w:rPr>
          <w:fldChar w:fldCharType="end"/>
        </w:r>
      </w:hyperlink>
    </w:p>
    <w:p w:rsidR="00124ACD" w:rsidRDefault="00EA742C">
      <w:pPr>
        <w:pStyle w:val="TOC2"/>
        <w:rPr>
          <w:rFonts w:asciiTheme="minorHAnsi" w:eastAsiaTheme="minorEastAsia" w:hAnsiTheme="minorHAnsi" w:cstheme="minorBidi"/>
          <w:noProof/>
          <w:sz w:val="22"/>
          <w:szCs w:val="22"/>
        </w:rPr>
      </w:pPr>
      <w:hyperlink w:anchor="_Toc315332895" w:history="1">
        <w:r w:rsidR="00124ACD" w:rsidRPr="00C670B0">
          <w:rPr>
            <w:rStyle w:val="Hyperlink"/>
            <w:noProof/>
          </w:rPr>
          <w:t>Heading 2</w:t>
        </w:r>
        <w:r w:rsidR="00124ACD">
          <w:rPr>
            <w:noProof/>
            <w:webHidden/>
          </w:rPr>
          <w:tab/>
        </w:r>
        <w:r w:rsidR="00124ACD">
          <w:rPr>
            <w:noProof/>
            <w:webHidden/>
          </w:rPr>
          <w:fldChar w:fldCharType="begin"/>
        </w:r>
        <w:r w:rsidR="00124ACD">
          <w:rPr>
            <w:noProof/>
            <w:webHidden/>
          </w:rPr>
          <w:instrText xml:space="preserve"> PAGEREF _Toc315332895 \h </w:instrText>
        </w:r>
        <w:r w:rsidR="00124ACD">
          <w:rPr>
            <w:noProof/>
            <w:webHidden/>
          </w:rPr>
        </w:r>
        <w:r w:rsidR="00124ACD">
          <w:rPr>
            <w:noProof/>
            <w:webHidden/>
          </w:rPr>
          <w:fldChar w:fldCharType="separate"/>
        </w:r>
        <w:r w:rsidR="000D123F">
          <w:rPr>
            <w:noProof/>
            <w:webHidden/>
          </w:rPr>
          <w:t>8</w:t>
        </w:r>
        <w:r w:rsidR="00124ACD">
          <w:rPr>
            <w:noProof/>
            <w:webHidden/>
          </w:rPr>
          <w:fldChar w:fldCharType="end"/>
        </w:r>
      </w:hyperlink>
    </w:p>
    <w:p w:rsidR="00124ACD" w:rsidRDefault="00EA742C">
      <w:pPr>
        <w:pStyle w:val="TOC3"/>
        <w:rPr>
          <w:rFonts w:asciiTheme="minorHAnsi" w:eastAsiaTheme="minorEastAsia" w:hAnsiTheme="minorHAnsi" w:cstheme="minorBidi"/>
          <w:noProof/>
          <w:sz w:val="22"/>
          <w:szCs w:val="22"/>
        </w:rPr>
      </w:pPr>
      <w:hyperlink w:anchor="_Toc315332896" w:history="1">
        <w:r w:rsidR="00124ACD" w:rsidRPr="00C670B0">
          <w:rPr>
            <w:rStyle w:val="Hyperlink"/>
            <w:noProof/>
          </w:rPr>
          <w:t>Heading 3</w:t>
        </w:r>
        <w:r w:rsidR="00124ACD">
          <w:rPr>
            <w:noProof/>
            <w:webHidden/>
          </w:rPr>
          <w:tab/>
        </w:r>
        <w:r w:rsidR="00124ACD">
          <w:rPr>
            <w:noProof/>
            <w:webHidden/>
          </w:rPr>
          <w:fldChar w:fldCharType="begin"/>
        </w:r>
        <w:r w:rsidR="00124ACD">
          <w:rPr>
            <w:noProof/>
            <w:webHidden/>
          </w:rPr>
          <w:instrText xml:space="preserve"> PAGEREF _Toc315332896 \h </w:instrText>
        </w:r>
        <w:r w:rsidR="00124ACD">
          <w:rPr>
            <w:noProof/>
            <w:webHidden/>
          </w:rPr>
        </w:r>
        <w:r w:rsidR="00124ACD">
          <w:rPr>
            <w:noProof/>
            <w:webHidden/>
          </w:rPr>
          <w:fldChar w:fldCharType="separate"/>
        </w:r>
        <w:r w:rsidR="000D123F">
          <w:rPr>
            <w:noProof/>
            <w:webHidden/>
          </w:rPr>
          <w:t>8</w:t>
        </w:r>
        <w:r w:rsidR="00124ACD">
          <w:rPr>
            <w:noProof/>
            <w:webHidden/>
          </w:rPr>
          <w:fldChar w:fldCharType="end"/>
        </w:r>
      </w:hyperlink>
    </w:p>
    <w:p w:rsidR="00124ACD" w:rsidRDefault="00EA742C">
      <w:pPr>
        <w:pStyle w:val="TOC4"/>
        <w:rPr>
          <w:rFonts w:asciiTheme="minorHAnsi" w:eastAsiaTheme="minorEastAsia" w:hAnsiTheme="minorHAnsi" w:cstheme="minorBidi"/>
          <w:noProof/>
          <w:sz w:val="22"/>
          <w:szCs w:val="22"/>
        </w:rPr>
      </w:pPr>
      <w:hyperlink w:anchor="_Toc315332897" w:history="1">
        <w:r w:rsidR="00124ACD" w:rsidRPr="00C670B0">
          <w:rPr>
            <w:rStyle w:val="Hyperlink"/>
            <w:noProof/>
          </w:rPr>
          <w:t>Heading 4</w:t>
        </w:r>
        <w:r w:rsidR="00124ACD">
          <w:rPr>
            <w:noProof/>
            <w:webHidden/>
          </w:rPr>
          <w:tab/>
        </w:r>
        <w:r w:rsidR="00124ACD">
          <w:rPr>
            <w:noProof/>
            <w:webHidden/>
          </w:rPr>
          <w:fldChar w:fldCharType="begin"/>
        </w:r>
        <w:r w:rsidR="00124ACD">
          <w:rPr>
            <w:noProof/>
            <w:webHidden/>
          </w:rPr>
          <w:instrText xml:space="preserve"> PAGEREF _Toc315332897 \h </w:instrText>
        </w:r>
        <w:r w:rsidR="00124ACD">
          <w:rPr>
            <w:noProof/>
            <w:webHidden/>
          </w:rPr>
        </w:r>
        <w:r w:rsidR="00124ACD">
          <w:rPr>
            <w:noProof/>
            <w:webHidden/>
          </w:rPr>
          <w:fldChar w:fldCharType="separate"/>
        </w:r>
        <w:r w:rsidR="000D123F">
          <w:rPr>
            <w:noProof/>
            <w:webHidden/>
          </w:rPr>
          <w:t>8</w:t>
        </w:r>
        <w:r w:rsidR="00124ACD">
          <w:rPr>
            <w:noProof/>
            <w:webHidden/>
          </w:rPr>
          <w:fldChar w:fldCharType="end"/>
        </w:r>
      </w:hyperlink>
    </w:p>
    <w:p w:rsidR="00124ACD" w:rsidRDefault="00EA742C">
      <w:pPr>
        <w:pStyle w:val="TOC1"/>
        <w:rPr>
          <w:rFonts w:asciiTheme="minorHAnsi" w:eastAsiaTheme="minorEastAsia" w:hAnsiTheme="minorHAnsi" w:cstheme="minorBidi"/>
          <w:caps w:val="0"/>
          <w:noProof/>
          <w:sz w:val="22"/>
          <w:szCs w:val="22"/>
        </w:rPr>
      </w:pPr>
      <w:hyperlink w:anchor="_Toc315332898" w:history="1">
        <w:r w:rsidR="00124ACD" w:rsidRPr="00C670B0">
          <w:rPr>
            <w:rStyle w:val="Hyperlink"/>
            <w:noProof/>
          </w:rPr>
          <w:t>Methods</w:t>
        </w:r>
        <w:r w:rsidR="00124ACD">
          <w:rPr>
            <w:noProof/>
            <w:webHidden/>
          </w:rPr>
          <w:tab/>
        </w:r>
        <w:r w:rsidR="00124ACD">
          <w:rPr>
            <w:noProof/>
            <w:webHidden/>
          </w:rPr>
          <w:fldChar w:fldCharType="begin"/>
        </w:r>
        <w:r w:rsidR="00124ACD">
          <w:rPr>
            <w:noProof/>
            <w:webHidden/>
          </w:rPr>
          <w:instrText xml:space="preserve"> PAGEREF _Toc315332898 \h </w:instrText>
        </w:r>
        <w:r w:rsidR="00124ACD">
          <w:rPr>
            <w:noProof/>
            <w:webHidden/>
          </w:rPr>
        </w:r>
        <w:r w:rsidR="00124ACD">
          <w:rPr>
            <w:noProof/>
            <w:webHidden/>
          </w:rPr>
          <w:fldChar w:fldCharType="separate"/>
        </w:r>
        <w:r w:rsidR="000D123F">
          <w:rPr>
            <w:noProof/>
            <w:webHidden/>
          </w:rPr>
          <w:t>2</w:t>
        </w:r>
        <w:r w:rsidR="00124ACD">
          <w:rPr>
            <w:noProof/>
            <w:webHidden/>
          </w:rPr>
          <w:fldChar w:fldCharType="end"/>
        </w:r>
      </w:hyperlink>
    </w:p>
    <w:p w:rsidR="00124ACD" w:rsidRDefault="00EA742C">
      <w:pPr>
        <w:pStyle w:val="TOC1"/>
        <w:rPr>
          <w:rFonts w:asciiTheme="minorHAnsi" w:eastAsiaTheme="minorEastAsia" w:hAnsiTheme="minorHAnsi" w:cstheme="minorBidi"/>
          <w:caps w:val="0"/>
          <w:noProof/>
          <w:sz w:val="22"/>
          <w:szCs w:val="22"/>
        </w:rPr>
      </w:pPr>
      <w:hyperlink w:anchor="_Toc315332899" w:history="1">
        <w:r w:rsidR="00124ACD" w:rsidRPr="00C670B0">
          <w:rPr>
            <w:rStyle w:val="Hyperlink"/>
            <w:noProof/>
          </w:rPr>
          <w:t>Results</w:t>
        </w:r>
        <w:r w:rsidR="00124ACD">
          <w:rPr>
            <w:noProof/>
            <w:webHidden/>
          </w:rPr>
          <w:tab/>
        </w:r>
        <w:r w:rsidR="00124ACD">
          <w:rPr>
            <w:noProof/>
            <w:webHidden/>
          </w:rPr>
          <w:fldChar w:fldCharType="begin"/>
        </w:r>
        <w:r w:rsidR="00124ACD">
          <w:rPr>
            <w:noProof/>
            <w:webHidden/>
          </w:rPr>
          <w:instrText xml:space="preserve"> PAGEREF _Toc315332899 \h </w:instrText>
        </w:r>
        <w:r w:rsidR="00124ACD">
          <w:rPr>
            <w:noProof/>
            <w:webHidden/>
          </w:rPr>
        </w:r>
        <w:r w:rsidR="00124ACD">
          <w:rPr>
            <w:noProof/>
            <w:webHidden/>
          </w:rPr>
          <w:fldChar w:fldCharType="separate"/>
        </w:r>
        <w:r w:rsidR="000D123F">
          <w:rPr>
            <w:noProof/>
            <w:webHidden/>
          </w:rPr>
          <w:t>4</w:t>
        </w:r>
        <w:r w:rsidR="00124ACD">
          <w:rPr>
            <w:noProof/>
            <w:webHidden/>
          </w:rPr>
          <w:fldChar w:fldCharType="end"/>
        </w:r>
      </w:hyperlink>
    </w:p>
    <w:p w:rsidR="00124ACD" w:rsidRDefault="00EA742C">
      <w:pPr>
        <w:pStyle w:val="TOC1"/>
        <w:rPr>
          <w:rFonts w:asciiTheme="minorHAnsi" w:eastAsiaTheme="minorEastAsia" w:hAnsiTheme="minorHAnsi" w:cstheme="minorBidi"/>
          <w:caps w:val="0"/>
          <w:noProof/>
          <w:sz w:val="22"/>
          <w:szCs w:val="22"/>
        </w:rPr>
      </w:pPr>
      <w:hyperlink w:anchor="_Toc315332900" w:history="1">
        <w:r w:rsidR="00124ACD" w:rsidRPr="00C670B0">
          <w:rPr>
            <w:rStyle w:val="Hyperlink"/>
            <w:noProof/>
          </w:rPr>
          <w:t>Discussion</w:t>
        </w:r>
        <w:r w:rsidR="00124ACD">
          <w:rPr>
            <w:noProof/>
            <w:webHidden/>
          </w:rPr>
          <w:tab/>
        </w:r>
        <w:r w:rsidR="00124ACD">
          <w:rPr>
            <w:noProof/>
            <w:webHidden/>
          </w:rPr>
          <w:fldChar w:fldCharType="begin"/>
        </w:r>
        <w:r w:rsidR="00124ACD">
          <w:rPr>
            <w:noProof/>
            <w:webHidden/>
          </w:rPr>
          <w:instrText xml:space="preserve"> PAGEREF _Toc315332900 \h </w:instrText>
        </w:r>
        <w:r w:rsidR="00124ACD">
          <w:rPr>
            <w:noProof/>
            <w:webHidden/>
          </w:rPr>
        </w:r>
        <w:r w:rsidR="00124ACD">
          <w:rPr>
            <w:noProof/>
            <w:webHidden/>
          </w:rPr>
          <w:fldChar w:fldCharType="separate"/>
        </w:r>
        <w:r w:rsidR="000D123F">
          <w:rPr>
            <w:noProof/>
            <w:webHidden/>
          </w:rPr>
          <w:t>6</w:t>
        </w:r>
        <w:r w:rsidR="00124ACD">
          <w:rPr>
            <w:noProof/>
            <w:webHidden/>
          </w:rPr>
          <w:fldChar w:fldCharType="end"/>
        </w:r>
      </w:hyperlink>
    </w:p>
    <w:p w:rsidR="00124ACD" w:rsidRDefault="00EA742C">
      <w:pPr>
        <w:pStyle w:val="TOC1"/>
        <w:rPr>
          <w:rFonts w:asciiTheme="minorHAnsi" w:eastAsiaTheme="minorEastAsia" w:hAnsiTheme="minorHAnsi" w:cstheme="minorBidi"/>
          <w:caps w:val="0"/>
          <w:noProof/>
          <w:sz w:val="22"/>
          <w:szCs w:val="22"/>
        </w:rPr>
      </w:pPr>
      <w:hyperlink w:anchor="_Toc315332901" w:history="1">
        <w:r w:rsidR="00124ACD" w:rsidRPr="00C670B0">
          <w:rPr>
            <w:rStyle w:val="Hyperlink"/>
            <w:noProof/>
          </w:rPr>
          <w:t>Acknowledgements</w:t>
        </w:r>
        <w:r w:rsidR="00124ACD">
          <w:rPr>
            <w:noProof/>
            <w:webHidden/>
          </w:rPr>
          <w:tab/>
        </w:r>
        <w:r w:rsidR="00124ACD">
          <w:rPr>
            <w:noProof/>
            <w:webHidden/>
          </w:rPr>
          <w:fldChar w:fldCharType="begin"/>
        </w:r>
        <w:r w:rsidR="00124ACD">
          <w:rPr>
            <w:noProof/>
            <w:webHidden/>
          </w:rPr>
          <w:instrText xml:space="preserve"> PAGEREF _Toc315332901 \h </w:instrText>
        </w:r>
        <w:r w:rsidR="00124ACD">
          <w:rPr>
            <w:noProof/>
            <w:webHidden/>
          </w:rPr>
        </w:r>
        <w:r w:rsidR="00124ACD">
          <w:rPr>
            <w:noProof/>
            <w:webHidden/>
          </w:rPr>
          <w:fldChar w:fldCharType="separate"/>
        </w:r>
        <w:r w:rsidR="000D123F">
          <w:rPr>
            <w:noProof/>
            <w:webHidden/>
          </w:rPr>
          <w:t>8</w:t>
        </w:r>
        <w:r w:rsidR="00124ACD">
          <w:rPr>
            <w:noProof/>
            <w:webHidden/>
          </w:rPr>
          <w:fldChar w:fldCharType="end"/>
        </w:r>
      </w:hyperlink>
    </w:p>
    <w:p w:rsidR="00124ACD" w:rsidRDefault="00EA742C">
      <w:pPr>
        <w:pStyle w:val="TOC1"/>
        <w:rPr>
          <w:rFonts w:asciiTheme="minorHAnsi" w:eastAsiaTheme="minorEastAsia" w:hAnsiTheme="minorHAnsi" w:cstheme="minorBidi"/>
          <w:caps w:val="0"/>
          <w:noProof/>
          <w:sz w:val="22"/>
          <w:szCs w:val="22"/>
        </w:rPr>
      </w:pPr>
      <w:hyperlink w:anchor="_Toc315332902" w:history="1">
        <w:r w:rsidR="00124ACD" w:rsidRPr="00C670B0">
          <w:rPr>
            <w:rStyle w:val="Hyperlink"/>
            <w:noProof/>
          </w:rPr>
          <w:t>References Cited</w:t>
        </w:r>
        <w:r w:rsidR="00124ACD">
          <w:rPr>
            <w:noProof/>
            <w:webHidden/>
          </w:rPr>
          <w:tab/>
        </w:r>
        <w:r w:rsidR="00124ACD">
          <w:rPr>
            <w:noProof/>
            <w:webHidden/>
          </w:rPr>
          <w:fldChar w:fldCharType="begin"/>
        </w:r>
        <w:r w:rsidR="00124ACD">
          <w:rPr>
            <w:noProof/>
            <w:webHidden/>
          </w:rPr>
          <w:instrText xml:space="preserve"> PAGEREF _Toc315332902 \h </w:instrText>
        </w:r>
        <w:r w:rsidR="00124ACD">
          <w:rPr>
            <w:noProof/>
            <w:webHidden/>
          </w:rPr>
        </w:r>
        <w:r w:rsidR="00124ACD">
          <w:rPr>
            <w:noProof/>
            <w:webHidden/>
          </w:rPr>
          <w:fldChar w:fldCharType="separate"/>
        </w:r>
        <w:r w:rsidR="000D123F">
          <w:rPr>
            <w:noProof/>
            <w:webHidden/>
          </w:rPr>
          <w:t>8</w:t>
        </w:r>
        <w:r w:rsidR="00124ACD">
          <w:rPr>
            <w:noProof/>
            <w:webHidden/>
          </w:rPr>
          <w:fldChar w:fldCharType="end"/>
        </w:r>
      </w:hyperlink>
    </w:p>
    <w:p w:rsidR="00124ACD" w:rsidRDefault="00EA742C">
      <w:pPr>
        <w:pStyle w:val="TOC1"/>
        <w:rPr>
          <w:rFonts w:asciiTheme="minorHAnsi" w:eastAsiaTheme="minorEastAsia" w:hAnsiTheme="minorHAnsi" w:cstheme="minorBidi"/>
          <w:caps w:val="0"/>
          <w:noProof/>
          <w:sz w:val="22"/>
          <w:szCs w:val="22"/>
        </w:rPr>
      </w:pPr>
      <w:hyperlink w:anchor="_Toc315332903" w:history="1">
        <w:r w:rsidR="00124ACD" w:rsidRPr="00C670B0">
          <w:rPr>
            <w:rStyle w:val="Hyperlink"/>
            <w:noProof/>
          </w:rPr>
          <w:t>TABLES AND FIGURES</w:t>
        </w:r>
        <w:r w:rsidR="00124ACD">
          <w:rPr>
            <w:noProof/>
            <w:webHidden/>
          </w:rPr>
          <w:tab/>
        </w:r>
        <w:r w:rsidR="00124ACD">
          <w:rPr>
            <w:noProof/>
            <w:webHidden/>
          </w:rPr>
          <w:fldChar w:fldCharType="begin"/>
        </w:r>
        <w:r w:rsidR="00124ACD">
          <w:rPr>
            <w:noProof/>
            <w:webHidden/>
          </w:rPr>
          <w:instrText xml:space="preserve"> PAGEREF _Toc315332903 \h </w:instrText>
        </w:r>
        <w:r w:rsidR="00124ACD">
          <w:rPr>
            <w:noProof/>
            <w:webHidden/>
          </w:rPr>
        </w:r>
        <w:r w:rsidR="00124ACD">
          <w:rPr>
            <w:noProof/>
            <w:webHidden/>
          </w:rPr>
          <w:fldChar w:fldCharType="separate"/>
        </w:r>
        <w:r w:rsidR="000D123F">
          <w:rPr>
            <w:noProof/>
            <w:webHidden/>
          </w:rPr>
          <w:t>10</w:t>
        </w:r>
        <w:r w:rsidR="00124ACD">
          <w:rPr>
            <w:noProof/>
            <w:webHidden/>
          </w:rPr>
          <w:fldChar w:fldCharType="end"/>
        </w:r>
      </w:hyperlink>
    </w:p>
    <w:p w:rsidR="00124ACD" w:rsidRDefault="00EA742C">
      <w:pPr>
        <w:pStyle w:val="TOC1"/>
        <w:rPr>
          <w:noProof/>
        </w:rPr>
      </w:pPr>
      <w:hyperlink w:anchor="_Toc315332904" w:history="1">
        <w:r w:rsidR="00124ACD" w:rsidRPr="00C670B0">
          <w:rPr>
            <w:rStyle w:val="Hyperlink"/>
            <w:noProof/>
          </w:rPr>
          <w:t>APPENDIX A: TITLE OF SECTION</w:t>
        </w:r>
        <w:r w:rsidR="00124ACD">
          <w:rPr>
            <w:noProof/>
            <w:webHidden/>
          </w:rPr>
          <w:tab/>
        </w:r>
        <w:r w:rsidR="00124ACD">
          <w:rPr>
            <w:noProof/>
            <w:webHidden/>
          </w:rPr>
          <w:fldChar w:fldCharType="begin"/>
        </w:r>
        <w:r w:rsidR="00124ACD">
          <w:rPr>
            <w:noProof/>
            <w:webHidden/>
          </w:rPr>
          <w:instrText xml:space="preserve"> PAGEREF _Toc315332904 \h </w:instrText>
        </w:r>
        <w:r w:rsidR="00124ACD">
          <w:rPr>
            <w:noProof/>
            <w:webHidden/>
          </w:rPr>
        </w:r>
        <w:r w:rsidR="00124ACD">
          <w:rPr>
            <w:noProof/>
            <w:webHidden/>
          </w:rPr>
          <w:fldChar w:fldCharType="separate"/>
        </w:r>
        <w:r w:rsidR="000D123F">
          <w:rPr>
            <w:noProof/>
            <w:webHidden/>
          </w:rPr>
          <w:t>21</w:t>
        </w:r>
        <w:r w:rsidR="00124ACD">
          <w:rPr>
            <w:noProof/>
            <w:webHidden/>
          </w:rPr>
          <w:fldChar w:fldCharType="end"/>
        </w:r>
      </w:hyperlink>
    </w:p>
    <w:p w:rsidR="00C82B2F" w:rsidRPr="00C82B2F" w:rsidRDefault="00C82B2F" w:rsidP="00C82B2F">
      <w:pPr>
        <w:rPr>
          <w:rFonts w:eastAsiaTheme="minorEastAsia"/>
        </w:rPr>
      </w:pPr>
    </w:p>
    <w:p w:rsidR="00C82B2F" w:rsidRPr="00C82B2F" w:rsidRDefault="00C82B2F" w:rsidP="00C82B2F">
      <w:pPr>
        <w:rPr>
          <w:rFonts w:eastAsiaTheme="minorEastAsia"/>
        </w:rPr>
      </w:pPr>
    </w:p>
    <w:p w:rsidR="00C82B2F" w:rsidRDefault="00C82B2F" w:rsidP="00C82B2F">
      <w:pPr>
        <w:rPr>
          <w:rFonts w:eastAsiaTheme="minorEastAsia"/>
        </w:rPr>
        <w:sectPr w:rsidR="00C82B2F" w:rsidSect="00C82B2F">
          <w:headerReference w:type="default" r:id="rId19"/>
          <w:footerReference w:type="default" r:id="rId20"/>
          <w:pgSz w:w="12240" w:h="15840" w:code="1"/>
          <w:pgMar w:top="1440" w:right="1440" w:bottom="1440" w:left="1440" w:header="720" w:footer="547" w:gutter="0"/>
          <w:pgNumType w:fmt="lowerRoman" w:start="1"/>
          <w:cols w:space="432"/>
          <w:formProt w:val="0"/>
        </w:sectPr>
      </w:pPr>
    </w:p>
    <w:p w:rsidR="00556AD1" w:rsidRDefault="007342DB" w:rsidP="00826550">
      <w:pPr>
        <w:pStyle w:val="Heading1"/>
      </w:pPr>
      <w:r>
        <w:lastRenderedPageBreak/>
        <w:fldChar w:fldCharType="end"/>
      </w:r>
      <w:bookmarkStart w:id="2" w:name="_Toc315332888"/>
      <w:r w:rsidR="00556AD1">
        <w:t>LIST OF TABLES</w:t>
      </w:r>
      <w:bookmarkEnd w:id="2"/>
    </w:p>
    <w:p w:rsidR="00556AD1" w:rsidRDefault="00556AD1" w:rsidP="00556AD1">
      <w:pPr>
        <w:pStyle w:val="List-Page"/>
      </w:pPr>
      <w:r>
        <w:t>Table</w:t>
      </w:r>
      <w:r>
        <w:tab/>
        <w:t>Page</w:t>
      </w:r>
    </w:p>
    <w:p w:rsidR="00063B11" w:rsidRDefault="007342DB">
      <w:pPr>
        <w:pStyle w:val="TableofFigures"/>
        <w:rPr>
          <w:rFonts w:asciiTheme="minorHAnsi" w:eastAsiaTheme="minorEastAsia" w:hAnsiTheme="minorHAnsi" w:cstheme="minorBidi"/>
          <w:noProof/>
          <w:sz w:val="22"/>
          <w:szCs w:val="22"/>
        </w:rPr>
      </w:pPr>
      <w:r>
        <w:fldChar w:fldCharType="begin"/>
      </w:r>
      <w:r w:rsidR="00556AD1">
        <w:instrText xml:space="preserve"> TOC \h \z \c "Table" </w:instrText>
      </w:r>
      <w:r>
        <w:fldChar w:fldCharType="separate"/>
      </w:r>
      <w:hyperlink w:anchor="_Toc496539813" w:history="1">
        <w:r w:rsidR="00063B11" w:rsidRPr="00E92CC4">
          <w:rPr>
            <w:rStyle w:val="Hyperlink"/>
            <w:noProof/>
          </w:rPr>
          <w:t>Table 1. – Catch and CPUE of spot shrimp in the in the Prince William Sound pot survey, 1992–2016.</w:t>
        </w:r>
        <w:r w:rsidR="00063B11">
          <w:rPr>
            <w:noProof/>
            <w:webHidden/>
          </w:rPr>
          <w:tab/>
        </w:r>
        <w:r w:rsidR="00063B11">
          <w:rPr>
            <w:noProof/>
            <w:webHidden/>
          </w:rPr>
          <w:fldChar w:fldCharType="begin"/>
        </w:r>
        <w:r w:rsidR="00063B11">
          <w:rPr>
            <w:noProof/>
            <w:webHidden/>
          </w:rPr>
          <w:instrText xml:space="preserve"> PAGEREF _Toc496539813 \h </w:instrText>
        </w:r>
        <w:r w:rsidR="00063B11">
          <w:rPr>
            <w:noProof/>
            <w:webHidden/>
          </w:rPr>
        </w:r>
        <w:r w:rsidR="00063B11">
          <w:rPr>
            <w:noProof/>
            <w:webHidden/>
          </w:rPr>
          <w:fldChar w:fldCharType="separate"/>
        </w:r>
        <w:r w:rsidR="000D123F">
          <w:rPr>
            <w:noProof/>
            <w:webHidden/>
          </w:rPr>
          <w:t>11</w:t>
        </w:r>
        <w:r w:rsidR="00063B11">
          <w:rPr>
            <w:noProof/>
            <w:webHidden/>
          </w:rPr>
          <w:fldChar w:fldCharType="end"/>
        </w:r>
      </w:hyperlink>
    </w:p>
    <w:p w:rsidR="00556AD1" w:rsidRPr="00556AD1" w:rsidRDefault="007342DB" w:rsidP="00556AD1">
      <w:r>
        <w:fldChar w:fldCharType="end"/>
      </w:r>
    </w:p>
    <w:p w:rsidR="00556AD1" w:rsidRDefault="00556AD1" w:rsidP="00556AD1"/>
    <w:p w:rsidR="00556AD1" w:rsidRDefault="00556AD1" w:rsidP="00556AD1">
      <w:pPr>
        <w:pStyle w:val="Heading1"/>
      </w:pPr>
      <w:bookmarkStart w:id="3" w:name="_Toc315332889"/>
      <w:r>
        <w:t>LIST OF FIGURES</w:t>
      </w:r>
      <w:bookmarkEnd w:id="3"/>
    </w:p>
    <w:p w:rsidR="00556AD1" w:rsidRDefault="00556AD1" w:rsidP="00556AD1">
      <w:pPr>
        <w:pStyle w:val="List-Page"/>
      </w:pPr>
      <w:r>
        <w:t>Figure</w:t>
      </w:r>
      <w:r>
        <w:tab/>
        <w:t>Page</w:t>
      </w:r>
    </w:p>
    <w:p w:rsidR="00C506F1" w:rsidRDefault="007342DB">
      <w:pPr>
        <w:pStyle w:val="TableofFigures"/>
        <w:rPr>
          <w:noProof/>
          <w:sz w:val="24"/>
          <w:szCs w:val="24"/>
        </w:rPr>
      </w:pPr>
      <w:r>
        <w:fldChar w:fldCharType="begin"/>
      </w:r>
      <w:r w:rsidR="00EF14E4">
        <w:instrText xml:space="preserve"> TOC \h \z \c "Figure" </w:instrText>
      </w:r>
      <w:r>
        <w:fldChar w:fldCharType="separate"/>
      </w:r>
      <w:hyperlink w:anchor="_Toc229887206" w:history="1">
        <w:r w:rsidR="00C506F1" w:rsidRPr="00CB16E3">
          <w:rPr>
            <w:rStyle w:val="Hyperlink"/>
            <w:noProof/>
          </w:rPr>
          <w:t>Figure 1.–Title of figure.</w:t>
        </w:r>
        <w:r w:rsidR="00C506F1">
          <w:rPr>
            <w:noProof/>
            <w:webHidden/>
          </w:rPr>
          <w:tab/>
        </w:r>
        <w:r>
          <w:rPr>
            <w:noProof/>
            <w:webHidden/>
          </w:rPr>
          <w:fldChar w:fldCharType="begin"/>
        </w:r>
        <w:r w:rsidR="00C506F1">
          <w:rPr>
            <w:noProof/>
            <w:webHidden/>
          </w:rPr>
          <w:instrText xml:space="preserve"> PAGEREF _Toc229887206 \h </w:instrText>
        </w:r>
        <w:r>
          <w:rPr>
            <w:noProof/>
            <w:webHidden/>
          </w:rPr>
        </w:r>
        <w:r>
          <w:rPr>
            <w:noProof/>
            <w:webHidden/>
          </w:rPr>
          <w:fldChar w:fldCharType="separate"/>
        </w:r>
        <w:r w:rsidR="000D123F">
          <w:rPr>
            <w:noProof/>
            <w:webHidden/>
          </w:rPr>
          <w:t>15</w:t>
        </w:r>
        <w:r>
          <w:rPr>
            <w:noProof/>
            <w:webHidden/>
          </w:rPr>
          <w:fldChar w:fldCharType="end"/>
        </w:r>
      </w:hyperlink>
    </w:p>
    <w:p w:rsidR="00EF14E4" w:rsidRDefault="007342DB" w:rsidP="00EF14E4">
      <w:r>
        <w:fldChar w:fldCharType="end"/>
      </w:r>
    </w:p>
    <w:p w:rsidR="00C82B2F" w:rsidRPr="00EF14E4" w:rsidRDefault="00C82B2F" w:rsidP="00EF14E4"/>
    <w:p w:rsidR="00556AD1" w:rsidRDefault="00556AD1" w:rsidP="00556AD1">
      <w:pPr>
        <w:pStyle w:val="Heading1"/>
      </w:pPr>
      <w:bookmarkStart w:id="4" w:name="_Toc315332890"/>
      <w:r>
        <w:t>LIST OF APPENDICES</w:t>
      </w:r>
      <w:bookmarkEnd w:id="4"/>
    </w:p>
    <w:p w:rsidR="00C506F1" w:rsidRDefault="00556AD1" w:rsidP="00556AD1">
      <w:pPr>
        <w:pStyle w:val="List-Page"/>
        <w:rPr>
          <w:noProof/>
        </w:rPr>
      </w:pPr>
      <w:r>
        <w:t>Appendix</w:t>
      </w:r>
      <w:r>
        <w:tab/>
        <w:t>Page</w:t>
      </w:r>
      <w:r w:rsidR="007342DB">
        <w:fldChar w:fldCharType="begin"/>
      </w:r>
      <w:r w:rsidR="00826550">
        <w:instrText xml:space="preserve"> TOC \h \z \c "Appendix A" </w:instrText>
      </w:r>
      <w:r w:rsidR="007342DB">
        <w:fldChar w:fldCharType="separate"/>
      </w:r>
    </w:p>
    <w:p w:rsidR="00C506F1" w:rsidRDefault="00EA742C">
      <w:pPr>
        <w:pStyle w:val="TableofFigures"/>
        <w:rPr>
          <w:noProof/>
          <w:sz w:val="24"/>
          <w:szCs w:val="24"/>
        </w:rPr>
      </w:pPr>
      <w:hyperlink w:anchor="_Toc229887207" w:history="1">
        <w:r w:rsidR="00C506F1" w:rsidRPr="00FE7054">
          <w:rPr>
            <w:rStyle w:val="Hyperlink"/>
            <w:noProof/>
          </w:rPr>
          <w:t>Appendix A1.–Title of Appendix A1.</w:t>
        </w:r>
        <w:r w:rsidR="00C506F1">
          <w:rPr>
            <w:noProof/>
            <w:webHidden/>
          </w:rPr>
          <w:tab/>
        </w:r>
        <w:r w:rsidR="007342DB">
          <w:rPr>
            <w:noProof/>
            <w:webHidden/>
          </w:rPr>
          <w:fldChar w:fldCharType="begin"/>
        </w:r>
        <w:r w:rsidR="00C506F1">
          <w:rPr>
            <w:noProof/>
            <w:webHidden/>
          </w:rPr>
          <w:instrText xml:space="preserve"> PAGEREF _Toc229887207 \h </w:instrText>
        </w:r>
        <w:r w:rsidR="007342DB">
          <w:rPr>
            <w:noProof/>
            <w:webHidden/>
          </w:rPr>
        </w:r>
        <w:r w:rsidR="007342DB">
          <w:rPr>
            <w:noProof/>
            <w:webHidden/>
          </w:rPr>
          <w:fldChar w:fldCharType="separate"/>
        </w:r>
        <w:r w:rsidR="000D123F">
          <w:rPr>
            <w:noProof/>
            <w:webHidden/>
          </w:rPr>
          <w:t>22</w:t>
        </w:r>
        <w:r w:rsidR="007342DB">
          <w:rPr>
            <w:noProof/>
            <w:webHidden/>
          </w:rPr>
          <w:fldChar w:fldCharType="end"/>
        </w:r>
      </w:hyperlink>
    </w:p>
    <w:p w:rsidR="00556AD1" w:rsidRPr="00C82B2F" w:rsidRDefault="007342DB" w:rsidP="00C82B2F">
      <w:r>
        <w:fldChar w:fldCharType="end"/>
      </w:r>
    </w:p>
    <w:p w:rsidR="00556AD1" w:rsidRPr="00C82B2F" w:rsidRDefault="00556AD1" w:rsidP="00C82B2F"/>
    <w:p w:rsidR="00C82B2F" w:rsidRPr="00C82B2F" w:rsidRDefault="00C82B2F" w:rsidP="00C82B2F"/>
    <w:p w:rsidR="00556AD1" w:rsidRDefault="00556AD1" w:rsidP="00556AD1">
      <w:pPr>
        <w:sectPr w:rsidR="00556AD1" w:rsidSect="00C506F1">
          <w:pgSz w:w="12240" w:h="15840" w:code="1"/>
          <w:pgMar w:top="1440" w:right="1440" w:bottom="1440" w:left="1440" w:header="720" w:footer="547" w:gutter="0"/>
          <w:pgNumType w:fmt="lowerRoman"/>
          <w:cols w:space="432"/>
          <w:formProt w:val="0"/>
        </w:sectPr>
      </w:pPr>
    </w:p>
    <w:p w:rsidR="00556AD1" w:rsidRDefault="00556AD1" w:rsidP="00556AD1">
      <w:pPr>
        <w:pStyle w:val="Heading1"/>
      </w:pPr>
      <w:bookmarkStart w:id="5" w:name="_Toc315332891"/>
      <w:r>
        <w:lastRenderedPageBreak/>
        <w:t>abstract</w:t>
      </w:r>
      <w:bookmarkEnd w:id="5"/>
    </w:p>
    <w:p w:rsidR="00556AD1" w:rsidRDefault="00201A68" w:rsidP="00201A68">
      <w:pPr>
        <w:pStyle w:val="Abstract"/>
      </w:pPr>
      <w:r>
        <w:t>The Abstract should be less than 300 words. Abstract style is applied.</w:t>
      </w:r>
    </w:p>
    <w:p w:rsidR="00C506F1" w:rsidRDefault="00C506F1" w:rsidP="00556AD1"/>
    <w:p w:rsidR="00C506F1" w:rsidRDefault="00C506F1" w:rsidP="00C506F1">
      <w:pPr>
        <w:pStyle w:val="Keywords"/>
      </w:pPr>
      <w:r>
        <w:t>Key words</w:t>
      </w:r>
      <w:r>
        <w:tab/>
      </w:r>
      <w:r w:rsidR="00201A68">
        <w:t>Key word style is applied.</w:t>
      </w:r>
    </w:p>
    <w:p w:rsidR="00C506F1" w:rsidRDefault="00C506F1" w:rsidP="00556AD1"/>
    <w:p w:rsidR="00C506F1" w:rsidRDefault="00C506F1" w:rsidP="00C506F1">
      <w:pPr>
        <w:pStyle w:val="Heading1"/>
      </w:pPr>
      <w:bookmarkStart w:id="6" w:name="_Toc315332892"/>
      <w:r>
        <w:t>Introduction</w:t>
      </w:r>
      <w:bookmarkEnd w:id="6"/>
    </w:p>
    <w:p w:rsidR="004E715D" w:rsidRDefault="004E715D" w:rsidP="008C4E97">
      <w:r>
        <w:t xml:space="preserve">The Alaska Department of Fish and Game </w:t>
      </w:r>
      <w:r w:rsidR="00E71597">
        <w:t xml:space="preserve">has </w:t>
      </w:r>
      <w:r w:rsidRPr="000403E9">
        <w:t>conducted a pot survey for spot shrimp</w:t>
      </w:r>
      <w:r w:rsidR="000867A9">
        <w:t xml:space="preserve"> </w:t>
      </w:r>
      <w:r w:rsidR="000867A9" w:rsidRPr="000403E9">
        <w:t>(</w:t>
      </w:r>
      <w:proofErr w:type="spellStart"/>
      <w:r w:rsidR="000867A9" w:rsidRPr="000867A9">
        <w:rPr>
          <w:i/>
        </w:rPr>
        <w:t>Pandalus</w:t>
      </w:r>
      <w:proofErr w:type="spellEnd"/>
      <w:r w:rsidR="000867A9" w:rsidRPr="000867A9">
        <w:rPr>
          <w:i/>
        </w:rPr>
        <w:t xml:space="preserve"> </w:t>
      </w:r>
      <w:proofErr w:type="spellStart"/>
      <w:r w:rsidR="000867A9" w:rsidRPr="000867A9">
        <w:rPr>
          <w:i/>
        </w:rPr>
        <w:t>platyceros</w:t>
      </w:r>
      <w:proofErr w:type="spellEnd"/>
      <w:r w:rsidR="000867A9" w:rsidRPr="000403E9">
        <w:t xml:space="preserve">) </w:t>
      </w:r>
      <w:r w:rsidR="000867A9">
        <w:t>in Prince William</w:t>
      </w:r>
      <w:r w:rsidRPr="000403E9">
        <w:t xml:space="preserve"> </w:t>
      </w:r>
      <w:r w:rsidR="001B1331">
        <w:t>Sound</w:t>
      </w:r>
      <w:r w:rsidR="00006FDD">
        <w:t xml:space="preserve"> (PWS)</w:t>
      </w:r>
      <w:r w:rsidR="001B1331">
        <w:t xml:space="preserve"> </w:t>
      </w:r>
      <w:r w:rsidRPr="000403E9">
        <w:t xml:space="preserve">annually since 1989.  </w:t>
      </w:r>
      <w:r w:rsidR="001B1331">
        <w:t xml:space="preserve">The project began as </w:t>
      </w:r>
      <w:r w:rsidR="00273C79">
        <w:t xml:space="preserve">3 year </w:t>
      </w:r>
      <w:r w:rsidR="001B1331">
        <w:t xml:space="preserve">study on the effects of the </w:t>
      </w:r>
      <w:r>
        <w:t>Exxon Valdez Oil S</w:t>
      </w:r>
      <w:r w:rsidRPr="000403E9">
        <w:t>pill</w:t>
      </w:r>
      <w:r w:rsidR="005B0285">
        <w:t xml:space="preserve"> (EVOS</w:t>
      </w:r>
      <w:r>
        <w:t>)</w:t>
      </w:r>
      <w:r w:rsidR="00006FDD">
        <w:t xml:space="preserve"> </w:t>
      </w:r>
      <w:r w:rsidR="005B0285">
        <w:t>(Trowbridge 1992)</w:t>
      </w:r>
      <w:r w:rsidRPr="000403E9">
        <w:t>.</w:t>
      </w:r>
      <w:r>
        <w:t xml:space="preserve">  </w:t>
      </w:r>
      <w:r w:rsidR="00E71597">
        <w:t>In 1992, the project was refocused as an assessment tool and continued</w:t>
      </w:r>
      <w:r w:rsidR="00D51E4A">
        <w:t xml:space="preserve"> (Trowbridge 1994)</w:t>
      </w:r>
      <w:r w:rsidR="00273C79">
        <w:t>.</w:t>
      </w:r>
      <w:r w:rsidR="001B1331">
        <w:t xml:space="preserve"> </w:t>
      </w:r>
      <w:r w:rsidRPr="000403E9">
        <w:t>The primary objective of the survey is to provide a relative index of spot shrimp a</w:t>
      </w:r>
      <w:r w:rsidR="00006FDD">
        <w:t>bundance in PWS</w:t>
      </w:r>
      <w:r w:rsidR="00D51E4A">
        <w:t xml:space="preserve">.  </w:t>
      </w:r>
      <w:r w:rsidR="00006FDD">
        <w:t xml:space="preserve">A </w:t>
      </w:r>
      <w:proofErr w:type="spellStart"/>
      <w:r w:rsidR="00006FDD">
        <w:t>Shaefer</w:t>
      </w:r>
      <w:proofErr w:type="spellEnd"/>
      <w:r w:rsidR="00006FDD">
        <w:t xml:space="preserve"> s</w:t>
      </w:r>
      <w:r w:rsidRPr="000403E9">
        <w:t xml:space="preserve">urplus </w:t>
      </w:r>
      <w:r w:rsidR="00006FDD">
        <w:t>p</w:t>
      </w:r>
      <w:r w:rsidR="001B1331" w:rsidRPr="000403E9">
        <w:t>roduction</w:t>
      </w:r>
      <w:r w:rsidRPr="000403E9">
        <w:t xml:space="preserve"> model combines this index with </w:t>
      </w:r>
      <w:r w:rsidR="00006FDD">
        <w:t xml:space="preserve">fishery </w:t>
      </w:r>
      <w:r w:rsidRPr="000403E9">
        <w:t>harvest and CPUE to estimate harvestable surplus</w:t>
      </w:r>
      <w:r w:rsidR="001B1331">
        <w:t xml:space="preserve"> each year</w:t>
      </w:r>
      <w:r w:rsidR="00D51E4A">
        <w:t xml:space="preserve"> (Goldman et al. 2015)</w:t>
      </w:r>
      <w:r w:rsidR="00D51E4A" w:rsidRPr="000403E9">
        <w:t xml:space="preserve">.  </w:t>
      </w:r>
      <w:r w:rsidRPr="000403E9">
        <w:t>GHRs are established from this harvestable surplus as stipulated by the management plan</w:t>
      </w:r>
      <w:r w:rsidR="00006FDD">
        <w:t xml:space="preserve"> </w:t>
      </w:r>
      <w:r w:rsidR="00727125">
        <w:t>(5 AAC 31.214</w:t>
      </w:r>
      <w:r w:rsidR="00670D17">
        <w:t>)</w:t>
      </w:r>
      <w:r w:rsidRPr="000403E9">
        <w:t>.</w:t>
      </w:r>
      <w:r>
        <w:t xml:space="preserve"> </w:t>
      </w:r>
      <w:r w:rsidR="00006FDD">
        <w:t xml:space="preserve"> </w:t>
      </w:r>
      <w:r w:rsidR="004C4D33">
        <w:t>T</w:t>
      </w:r>
      <w:r>
        <w:t>his report</w:t>
      </w:r>
      <w:r w:rsidRPr="000403E9">
        <w:t xml:space="preserve"> </w:t>
      </w:r>
      <w:r w:rsidR="001B1331">
        <w:t xml:space="preserve">summarizes </w:t>
      </w:r>
      <w:r w:rsidRPr="000403E9">
        <w:t>survey results from 1992 to 2016.  The first three years of the surve</w:t>
      </w:r>
      <w:r>
        <w:t xml:space="preserve">y are not included because </w:t>
      </w:r>
      <w:r w:rsidR="000867A9">
        <w:t>of</w:t>
      </w:r>
      <w:r w:rsidRPr="000403E9">
        <w:t xml:space="preserve"> differences in methods.</w:t>
      </w:r>
    </w:p>
    <w:p w:rsidR="008C4E97" w:rsidRPr="000403E9" w:rsidRDefault="008C4E97" w:rsidP="008C4E97">
      <w:r w:rsidRPr="000403E9">
        <w:t xml:space="preserve">Spot shrimp are distributed across the northeast Pacific from Unalaska to </w:t>
      </w:r>
      <w:r w:rsidR="00362FDE">
        <w:t>Ba</w:t>
      </w:r>
      <w:r w:rsidR="000867A9">
        <w:t xml:space="preserve">ja California </w:t>
      </w:r>
      <w:r w:rsidR="00314C1A">
        <w:t>(Lowry, 2007)</w:t>
      </w:r>
      <w:r w:rsidR="00850FAE">
        <w:t xml:space="preserve">.  </w:t>
      </w:r>
      <w:r w:rsidRPr="000403E9">
        <w:t xml:space="preserve">Adults prefer </w:t>
      </w:r>
      <w:r w:rsidR="005C5982">
        <w:t>rocky</w:t>
      </w:r>
      <w:r w:rsidRPr="000403E9">
        <w:t xml:space="preserve"> bottoms and in Prince William Sound are most abundant </w:t>
      </w:r>
      <w:r w:rsidR="006A263F">
        <w:t>at</w:t>
      </w:r>
      <w:r w:rsidRPr="000403E9">
        <w:t xml:space="preserve"> de</w:t>
      </w:r>
      <w:r w:rsidR="00990B41">
        <w:t>pths of 25</w:t>
      </w:r>
      <w:r w:rsidRPr="000403E9">
        <w:t>-</w:t>
      </w:r>
      <w:r w:rsidR="00990B41">
        <w:t>75 fathoms</w:t>
      </w:r>
      <w:r w:rsidRPr="000403E9">
        <w:t xml:space="preserve"> (Lowry 2007; Trowbridge 1992).  Larvae hatch in the spring and spend their first summer in the water column before settling in shallow water eelgrass beds in the fall</w:t>
      </w:r>
      <w:r w:rsidR="00CB72E9">
        <w:t xml:space="preserve"> </w:t>
      </w:r>
      <w:r w:rsidR="00314C1A">
        <w:t>(</w:t>
      </w:r>
      <w:r w:rsidR="00727125">
        <w:t>Butler 1980</w:t>
      </w:r>
      <w:r w:rsidR="00314C1A">
        <w:t>)</w:t>
      </w:r>
      <w:r w:rsidRPr="000403E9">
        <w:t>.  After approximately 3 y</w:t>
      </w:r>
      <w:r w:rsidR="00314C1A">
        <w:t>ea</w:t>
      </w:r>
      <w:r w:rsidRPr="000403E9">
        <w:t>rs the juveniles migrate to deeper rocky areas and mature as males (</w:t>
      </w:r>
      <w:proofErr w:type="spellStart"/>
      <w:r w:rsidRPr="000403E9">
        <w:t>Kimker</w:t>
      </w:r>
      <w:proofErr w:type="spellEnd"/>
      <w:r w:rsidRPr="000403E9">
        <w:t xml:space="preserve"> and</w:t>
      </w:r>
      <w:r w:rsidR="00362FDE">
        <w:t xml:space="preserve"> Donaldson 1987).</w:t>
      </w:r>
      <w:r w:rsidR="003E2E6C">
        <w:t xml:space="preserve">  </w:t>
      </w:r>
      <w:r w:rsidR="00F11EB2">
        <w:t>Being prot</w:t>
      </w:r>
      <w:r w:rsidRPr="000403E9">
        <w:t xml:space="preserve">andric </w:t>
      </w:r>
      <w:r w:rsidR="00362FDE" w:rsidRPr="000403E9">
        <w:t>hermaphrodites</w:t>
      </w:r>
      <w:r w:rsidR="00314C1A">
        <w:t xml:space="preserve">, </w:t>
      </w:r>
      <w:r w:rsidR="00F11EB2">
        <w:t>like all</w:t>
      </w:r>
      <w:r w:rsidRPr="000403E9">
        <w:t xml:space="preserve"> </w:t>
      </w:r>
      <w:proofErr w:type="spellStart"/>
      <w:r w:rsidRPr="000403E9">
        <w:t>Pandalids</w:t>
      </w:r>
      <w:proofErr w:type="spellEnd"/>
      <w:r w:rsidRPr="000403E9">
        <w:t>, they transition to females after approximately 3-5 years as males (Kruse and Murphy 1989).</w:t>
      </w:r>
      <w:r w:rsidR="003E2E6C">
        <w:t xml:space="preserve">  </w:t>
      </w:r>
      <w:r w:rsidRPr="000403E9">
        <w:t xml:space="preserve">In Alaska females may live for another 3-5 years and reproduce annually (Trowbridge, 1992; Love and Bishop 2005).  </w:t>
      </w:r>
      <w:r w:rsidR="003E2E6C">
        <w:t>Tagging studies in PWS</w:t>
      </w:r>
      <w:r w:rsidRPr="000403E9">
        <w:t xml:space="preserve"> suggest a maximum age </w:t>
      </w:r>
      <w:proofErr w:type="gramStart"/>
      <w:r w:rsidRPr="000403E9">
        <w:t xml:space="preserve">of </w:t>
      </w:r>
      <w:r w:rsidR="003E2E6C">
        <w:t xml:space="preserve"> more</w:t>
      </w:r>
      <w:proofErr w:type="gramEnd"/>
      <w:r w:rsidR="003E2E6C">
        <w:t xml:space="preserve"> than </w:t>
      </w:r>
      <w:r w:rsidRPr="000403E9">
        <w:t>7</w:t>
      </w:r>
      <w:r w:rsidR="008367C3">
        <w:t xml:space="preserve"> to 10</w:t>
      </w:r>
      <w:r w:rsidRPr="000403E9">
        <w:t xml:space="preserve"> years (</w:t>
      </w:r>
      <w:proofErr w:type="spellStart"/>
      <w:r w:rsidRPr="000403E9">
        <w:t>Kimker</w:t>
      </w:r>
      <w:proofErr w:type="spellEnd"/>
      <w:r w:rsidRPr="000403E9">
        <w:t xml:space="preserve"> et al 1996</w:t>
      </w:r>
      <w:r w:rsidR="008367C3">
        <w:t>; Donaldson 1991</w:t>
      </w:r>
      <w:r w:rsidRPr="000403E9">
        <w:t>)</w:t>
      </w:r>
      <w:r w:rsidR="00314C1A">
        <w:t>,</w:t>
      </w:r>
      <w:r w:rsidRPr="000403E9">
        <w:t xml:space="preserve"> substantially longer than the faster growing populations </w:t>
      </w:r>
      <w:r w:rsidR="003E2E6C">
        <w:t xml:space="preserve">in the warmer waters of </w:t>
      </w:r>
      <w:r w:rsidRPr="000403E9">
        <w:t>British Columbia, Washington and California (Butler 1964, Lowry 2007</w:t>
      </w:r>
      <w:r w:rsidR="004C4D33">
        <w:t>).</w:t>
      </w:r>
      <w:r w:rsidRPr="000403E9">
        <w:t xml:space="preserve">  </w:t>
      </w:r>
      <w:r w:rsidR="006A263F">
        <w:t xml:space="preserve">While </w:t>
      </w:r>
      <w:r w:rsidR="003E2E6C">
        <w:t xml:space="preserve">planktonic </w:t>
      </w:r>
      <w:r w:rsidR="006A263F">
        <w:t xml:space="preserve">larvae are </w:t>
      </w:r>
      <w:proofErr w:type="spellStart"/>
      <w:r w:rsidR="006A263F">
        <w:t>advected</w:t>
      </w:r>
      <w:proofErr w:type="spellEnd"/>
      <w:r w:rsidR="00314C1A">
        <w:t xml:space="preserve"> by currents, </w:t>
      </w:r>
      <w:r w:rsidRPr="000403E9">
        <w:t>a</w:t>
      </w:r>
      <w:r w:rsidR="00A6076E">
        <w:t>dult</w:t>
      </w:r>
      <w:r w:rsidR="00362FDE">
        <w:t xml:space="preserve"> spot shrimp are sedentary</w:t>
      </w:r>
      <w:r w:rsidR="00A6076E">
        <w:t xml:space="preserve">.  Tagged adults moved less than </w:t>
      </w:r>
      <w:r w:rsidR="00362FDE">
        <w:t>1</w:t>
      </w:r>
      <w:r w:rsidR="00314C1A">
        <w:t xml:space="preserve"> mi</w:t>
      </w:r>
      <w:r w:rsidR="003E2E6C">
        <w:t>le</w:t>
      </w:r>
      <w:r w:rsidR="00314C1A">
        <w:t xml:space="preserve"> over</w:t>
      </w:r>
      <w:r w:rsidR="00362FDE">
        <w:t xml:space="preserve"> 3 years in </w:t>
      </w:r>
      <w:proofErr w:type="spellStart"/>
      <w:r w:rsidR="00362FDE">
        <w:t>Unakwik</w:t>
      </w:r>
      <w:proofErr w:type="spellEnd"/>
      <w:r w:rsidR="00362FDE">
        <w:t xml:space="preserve"> </w:t>
      </w:r>
      <w:r w:rsidR="00314C1A">
        <w:t xml:space="preserve">Inlet </w:t>
      </w:r>
      <w:r w:rsidRPr="000403E9">
        <w:t>(</w:t>
      </w:r>
      <w:proofErr w:type="spellStart"/>
      <w:r w:rsidRPr="000403E9">
        <w:t>Kimker</w:t>
      </w:r>
      <w:proofErr w:type="spellEnd"/>
      <w:r w:rsidRPr="000403E9">
        <w:t xml:space="preserve"> et a</w:t>
      </w:r>
      <w:r w:rsidR="00314C1A">
        <w:t xml:space="preserve">l 1996). </w:t>
      </w:r>
      <w:r w:rsidR="00A6076E">
        <w:t xml:space="preserve"> </w:t>
      </w:r>
      <w:r w:rsidRPr="000403E9">
        <w:t>The slow growth, limited</w:t>
      </w:r>
      <w:r w:rsidR="00362FDE">
        <w:t xml:space="preserve"> dispersal</w:t>
      </w:r>
      <w:r w:rsidRPr="000403E9">
        <w:t>, predictable distribution, and harvest concentrated on the larger saleable female component of the stock predispose spot shrimp to serial depletion and overharvest (</w:t>
      </w:r>
      <w:proofErr w:type="spellStart"/>
      <w:r w:rsidRPr="000403E9">
        <w:t>Orensanz</w:t>
      </w:r>
      <w:proofErr w:type="spellEnd"/>
      <w:r w:rsidRPr="000403E9">
        <w:t xml:space="preserve"> et al. 1998).</w:t>
      </w:r>
    </w:p>
    <w:p w:rsidR="009553BB" w:rsidRDefault="008C4E97" w:rsidP="008C4E97">
      <w:r w:rsidRPr="000403E9">
        <w:t xml:space="preserve">Spot shrimp in Prince William Sound are targeted by both commercial and noncommercial pot fisheries.  Commercial harvest was first documented </w:t>
      </w:r>
      <w:r w:rsidR="00C87277">
        <w:t>in</w:t>
      </w:r>
      <w:r w:rsidR="009553BB">
        <w:t xml:space="preserve"> 19</w:t>
      </w:r>
      <w:r w:rsidR="00C87277">
        <w:t>6</w:t>
      </w:r>
      <w:r w:rsidR="009553BB">
        <w:t xml:space="preserve">0 and remained at </w:t>
      </w:r>
      <w:r w:rsidRPr="000403E9">
        <w:t xml:space="preserve">relatively low levels (&lt; 25,000 </w:t>
      </w:r>
      <w:proofErr w:type="spellStart"/>
      <w:r w:rsidRPr="000403E9">
        <w:t>lbs</w:t>
      </w:r>
      <w:proofErr w:type="spellEnd"/>
      <w:r w:rsidRPr="000403E9">
        <w:t>) until 1979 when the fishery</w:t>
      </w:r>
      <w:r>
        <w:t xml:space="preserve"> rapidly expanded</w:t>
      </w:r>
      <w:r w:rsidR="00731495">
        <w:t xml:space="preserve"> </w:t>
      </w:r>
      <w:r w:rsidR="008B0F0C">
        <w:t>(Figure 1)</w:t>
      </w:r>
      <w:r w:rsidR="00A31A9C">
        <w:t xml:space="preserve">.  By 1986 </w:t>
      </w:r>
      <w:r w:rsidR="009553BB">
        <w:t xml:space="preserve">harvest </w:t>
      </w:r>
      <w:r w:rsidR="00731495">
        <w:t xml:space="preserve">had </w:t>
      </w:r>
      <w:r w:rsidR="009553BB">
        <w:t>peaked</w:t>
      </w:r>
      <w:r w:rsidRPr="000403E9">
        <w:t xml:space="preserve"> </w:t>
      </w:r>
      <w:r w:rsidR="00975934">
        <w:t xml:space="preserve">at nearly 300,000 </w:t>
      </w:r>
      <w:proofErr w:type="spellStart"/>
      <w:r w:rsidR="00975934">
        <w:t>lb</w:t>
      </w:r>
      <w:proofErr w:type="spellEnd"/>
      <w:r>
        <w:t xml:space="preserve">, concurrent </w:t>
      </w:r>
      <w:r w:rsidR="00850FAE">
        <w:t xml:space="preserve">with a </w:t>
      </w:r>
      <w:r>
        <w:t>dramatic increase in effort</w:t>
      </w:r>
      <w:r w:rsidRPr="000403E9">
        <w:t xml:space="preserve">.  </w:t>
      </w:r>
    </w:p>
    <w:p w:rsidR="008C4E97" w:rsidRPr="000403E9" w:rsidRDefault="008C4E97" w:rsidP="008C4E97">
      <w:r w:rsidRPr="000403E9">
        <w:t>Year round seasons</w:t>
      </w:r>
      <w:r>
        <w:t xml:space="preserve"> </w:t>
      </w:r>
      <w:r w:rsidRPr="000403E9">
        <w:t xml:space="preserve">with no harvest restrictions were shortened to summer only in 1982 and the first GHR set at 75,000 –145,000 lb.   The GHR was increased to 150,000–200,000 </w:t>
      </w:r>
      <w:proofErr w:type="spellStart"/>
      <w:r w:rsidRPr="000403E9">
        <w:t>lb</w:t>
      </w:r>
      <w:proofErr w:type="spellEnd"/>
      <w:r w:rsidRPr="000403E9">
        <w:t xml:space="preserve"> in 1985 and an experimental harvest area established in Montague Strait with no harvest or season restrictions</w:t>
      </w:r>
      <w:r w:rsidR="00731495">
        <w:t xml:space="preserve"> (Donaldson</w:t>
      </w:r>
      <w:r w:rsidR="007D50BA">
        <w:t xml:space="preserve"> 1989</w:t>
      </w:r>
      <w:r w:rsidR="00731495">
        <w:t>)</w:t>
      </w:r>
      <w:r w:rsidRPr="000403E9">
        <w:t>.  Harvest declines in 1988 raised conservation concerns.   Harvest well exceeded the GHR every year until 1989 when</w:t>
      </w:r>
      <w:r w:rsidR="0068697D">
        <w:t xml:space="preserve"> </w:t>
      </w:r>
      <w:r w:rsidR="004F65A2">
        <w:t xml:space="preserve">harvest was curtailed initially by partial area closures instituted in </w:t>
      </w:r>
      <w:proofErr w:type="gramStart"/>
      <w:r w:rsidR="004F65A2">
        <w:t>February,</w:t>
      </w:r>
      <w:proofErr w:type="gramEnd"/>
      <w:r w:rsidR="004F65A2">
        <w:t xml:space="preserve"> and the EVOS in March.</w:t>
      </w:r>
      <w:r w:rsidRPr="000403E9">
        <w:t xml:space="preserve">  In 1990 gear restrictions were instituted </w:t>
      </w:r>
      <w:r w:rsidRPr="000403E9">
        <w:lastRenderedPageBreak/>
        <w:t xml:space="preserve">and in 1991 the GHR was reduced to 10,000–40,000 lbs.  The commercial fishery was closed from 1992 through 2009.    </w:t>
      </w:r>
    </w:p>
    <w:p w:rsidR="008C4E97" w:rsidRPr="000403E9" w:rsidRDefault="004C4D33" w:rsidP="008C4E97">
      <w:r>
        <w:t xml:space="preserve">The </w:t>
      </w:r>
      <w:r w:rsidR="00670D17">
        <w:t>noncommercial</w:t>
      </w:r>
      <w:r>
        <w:t xml:space="preserve"> </w:t>
      </w:r>
      <w:r w:rsidR="008C4E97" w:rsidRPr="000403E9">
        <w:t xml:space="preserve">fishery remained opened during the </w:t>
      </w:r>
      <w:r>
        <w:t xml:space="preserve">commercial </w:t>
      </w:r>
      <w:r w:rsidR="008C4E97" w:rsidRPr="000403E9">
        <w:t xml:space="preserve">closure and expanded </w:t>
      </w:r>
      <w:r w:rsidR="00AC3A45">
        <w:t>considerably</w:t>
      </w:r>
      <w:r w:rsidR="008C4E97" w:rsidRPr="000403E9">
        <w:t xml:space="preserve"> with </w:t>
      </w:r>
      <w:r w:rsidR="00AC3A45">
        <w:t xml:space="preserve">the </w:t>
      </w:r>
      <w:r w:rsidR="008C4E97" w:rsidRPr="000403E9">
        <w:t xml:space="preserve">opening of road access to the port of Whitter in 2000.  Noncommercial harvest </w:t>
      </w:r>
      <w:r w:rsidR="005E78B7">
        <w:t xml:space="preserve">has not been consistently documented for all years but is available from permits for </w:t>
      </w:r>
      <w:r w:rsidR="008C4E97" w:rsidRPr="000403E9">
        <w:t>2002-2006, and since 2009.</w:t>
      </w:r>
      <w:r w:rsidR="00BB4BBE">
        <w:t xml:space="preserve">  Ever since 1992, noncommercial harvest has exceeded commercial harvest. </w:t>
      </w:r>
      <w:r w:rsidR="00731495">
        <w:t xml:space="preserve">  </w:t>
      </w:r>
      <w:r w:rsidR="008C4E97" w:rsidRPr="000403E9">
        <w:t xml:space="preserve">    </w:t>
      </w:r>
    </w:p>
    <w:p w:rsidR="008C4E97" w:rsidRDefault="008C4E97" w:rsidP="008C4E97">
      <w:r w:rsidRPr="000403E9">
        <w:t>In 2010</w:t>
      </w:r>
      <w:r w:rsidR="005E78B7">
        <w:t>,</w:t>
      </w:r>
      <w:r w:rsidRPr="000403E9">
        <w:t xml:space="preserve"> the commer</w:t>
      </w:r>
      <w:r w:rsidR="00BB4BBE">
        <w:t>cial fishery was reopened under</w:t>
      </w:r>
      <w:r w:rsidRPr="000403E9">
        <w:t xml:space="preserve"> a new management </w:t>
      </w:r>
      <w:proofErr w:type="gramStart"/>
      <w:r w:rsidRPr="000403E9">
        <w:t>plan</w:t>
      </w:r>
      <w:r w:rsidR="00670D17">
        <w:t>(</w:t>
      </w:r>
      <w:proofErr w:type="gramEnd"/>
      <w:r w:rsidR="00727125">
        <w:t xml:space="preserve">5 </w:t>
      </w:r>
      <w:r w:rsidR="00670D17">
        <w:t>AAC</w:t>
      </w:r>
      <w:r w:rsidR="00727125">
        <w:t xml:space="preserve"> 31.214)</w:t>
      </w:r>
      <w:r w:rsidRPr="000403E9">
        <w:t xml:space="preserve">.  The management plan established a harvestable surplus threshold of 110,000 </w:t>
      </w:r>
      <w:proofErr w:type="spellStart"/>
      <w:r w:rsidRPr="000403E9">
        <w:t>lb</w:t>
      </w:r>
      <w:proofErr w:type="spellEnd"/>
      <w:r w:rsidRPr="000403E9">
        <w:t xml:space="preserve"> for opening the commercial fishery.  If the estimated harvestable s</w:t>
      </w:r>
      <w:r w:rsidR="00670D17">
        <w:t xml:space="preserve">urplus exceeds this threshold, </w:t>
      </w:r>
      <w:r w:rsidRPr="000403E9">
        <w:t>40% of the harvestable surplus is allocated to the commercial fishery and 60% to the noncommercial fishery.  Recognizing the inherent vulnerability of f</w:t>
      </w:r>
      <w:r w:rsidR="004C4D33">
        <w:t xml:space="preserve">ishery that selectively removes </w:t>
      </w:r>
      <w:r w:rsidRPr="000403E9">
        <w:t>females, the plan also established 3 commercial harvest areas which are to be opened on a rotational basis, such that each area is given a resting period of 2 years to allow newly recruited females a chance to reproduce before being exposed to fishing pressure</w:t>
      </w:r>
      <w:r w:rsidR="0088033F">
        <w:t xml:space="preserve"> (Figure 2)</w:t>
      </w:r>
      <w:r w:rsidRPr="000403E9">
        <w:t>.</w:t>
      </w:r>
      <w:r w:rsidR="00D15AB9">
        <w:t xml:space="preserve">  </w:t>
      </w:r>
      <w:r>
        <w:t xml:space="preserve">Since reopening under the new management plan, harvest has been relatively stable at </w:t>
      </w:r>
      <w:r w:rsidR="004C4D33">
        <w:t>approximately</w:t>
      </w:r>
      <w:r w:rsidR="008163DA">
        <w:t xml:space="preserve"> 150,000 </w:t>
      </w:r>
      <w:proofErr w:type="spellStart"/>
      <w:r w:rsidR="008163DA">
        <w:t>lb</w:t>
      </w:r>
      <w:proofErr w:type="spellEnd"/>
      <w:r>
        <w:t xml:space="preserve">, roughly half the peak commercial harvest in 1986.  </w:t>
      </w:r>
    </w:p>
    <w:p w:rsidR="00C506F1" w:rsidRDefault="00C506F1" w:rsidP="00556AD1"/>
    <w:p w:rsidR="00C506F1" w:rsidRDefault="00C506F1" w:rsidP="00C506F1">
      <w:pPr>
        <w:pStyle w:val="Heading1"/>
      </w:pPr>
      <w:bookmarkStart w:id="7" w:name="_Toc315332898"/>
      <w:r>
        <w:t>Methods</w:t>
      </w:r>
      <w:bookmarkEnd w:id="7"/>
    </w:p>
    <w:p w:rsidR="00F0422F" w:rsidRDefault="00F0422F" w:rsidP="00F0422F">
      <w:pPr>
        <w:pStyle w:val="Heading2"/>
      </w:pPr>
      <w:r>
        <w:t>Spatial layout</w:t>
      </w:r>
    </w:p>
    <w:p w:rsidR="00AF0625" w:rsidRDefault="00AF0625" w:rsidP="00AF0625">
      <w:r>
        <w:t>The spatial layout of the survey consists of sites, each composed of several stations</w:t>
      </w:r>
      <w:r w:rsidR="00A93096">
        <w:t xml:space="preserve"> (Figure 2)</w:t>
      </w:r>
      <w:r>
        <w:t xml:space="preserve">.   One longlined string of pots is fished at each station.  The </w:t>
      </w:r>
      <w:proofErr w:type="gramStart"/>
      <w:r>
        <w:t>number of sites, the number of stations per site and the number of pots per station have</w:t>
      </w:r>
      <w:proofErr w:type="gramEnd"/>
      <w:r>
        <w:t xml:space="preserve"> all varied over the history of the survey.  </w:t>
      </w:r>
    </w:p>
    <w:p w:rsidR="00AF0625" w:rsidRDefault="00AF0625" w:rsidP="00AF0625">
      <w:r>
        <w:t xml:space="preserve">The methods from the first three years of the survey </w:t>
      </w:r>
      <w:r w:rsidR="00670D17">
        <w:t>(</w:t>
      </w:r>
      <w:r>
        <w:t>1989-1991</w:t>
      </w:r>
      <w:r w:rsidR="00670D17">
        <w:t>)</w:t>
      </w:r>
      <w:r w:rsidR="00990B41">
        <w:t xml:space="preserve"> differed enough from</w:t>
      </w:r>
      <w:r>
        <w:t xml:space="preserve"> latter </w:t>
      </w:r>
      <w:proofErr w:type="gramStart"/>
      <w:r>
        <w:t>years, that</w:t>
      </w:r>
      <w:proofErr w:type="gramEnd"/>
      <w:r>
        <w:t xml:space="preserve"> those data are not included in this report.  The first three years of the project were designed to study the effects of EVOS, with 3 sites in the unoiled area and 3 sites in the oiled area.  Two strata, one shallow (20–70</w:t>
      </w:r>
      <w:r w:rsidR="00990B41">
        <w:t xml:space="preserve"> fathoms)</w:t>
      </w:r>
      <w:r>
        <w:t xml:space="preserve"> and one deep (70–120</w:t>
      </w:r>
      <w:r w:rsidR="00990B41">
        <w:t xml:space="preserve"> </w:t>
      </w:r>
      <w:r>
        <w:t>fa</w:t>
      </w:r>
      <w:r w:rsidR="00990B41">
        <w:t>thoms</w:t>
      </w:r>
      <w:proofErr w:type="gramStart"/>
      <w:r>
        <w:t>),</w:t>
      </w:r>
      <w:proofErr w:type="gramEnd"/>
      <w:r>
        <w:t xml:space="preserve"> were fished at each site.  In order to achieve the sampling objective of 500 shrimp per stratum, the most productive depths were sometimes repeatedly fished.      </w:t>
      </w:r>
    </w:p>
    <w:p w:rsidR="00AF0625" w:rsidRDefault="00AF0625" w:rsidP="00AF0625">
      <w:r>
        <w:t>The survey design was modified in 1992, when the primary objective shifted to developing a relative index of abundance.  Depth stratification was abandoned and replaced with a single target depth range of 20</w:t>
      </w:r>
      <w:r>
        <w:softHyphen/>
        <w:t>–80 fa</w:t>
      </w:r>
      <w:r w:rsidR="00990B41">
        <w:t>thoms</w:t>
      </w:r>
      <w:r w:rsidR="009F6445">
        <w:t>.  The initial study and reports from commercial fishermen indicated that spot shrimp were concentrated at these depths.</w:t>
      </w:r>
      <w:r>
        <w:t xml:space="preserve">  Other changes initiated in 1992 included adding 2 additional sites (</w:t>
      </w:r>
      <w:proofErr w:type="spellStart"/>
      <w:r>
        <w:t>Chenega</w:t>
      </w:r>
      <w:proofErr w:type="spellEnd"/>
      <w:r>
        <w:t xml:space="preserve"> and Prince of Wales) to the original 6 (</w:t>
      </w:r>
      <w:proofErr w:type="spellStart"/>
      <w:r>
        <w:t>Unakwik</w:t>
      </w:r>
      <w:proofErr w:type="spellEnd"/>
      <w:r>
        <w:t xml:space="preserve">, Golden, </w:t>
      </w:r>
      <w:proofErr w:type="spellStart"/>
      <w:r>
        <w:t>Culross</w:t>
      </w:r>
      <w:proofErr w:type="spellEnd"/>
      <w:r>
        <w:t>, Herring Bay, Junction I</w:t>
      </w:r>
      <w:r w:rsidR="009F6445">
        <w:t>sland</w:t>
      </w:r>
      <w:r>
        <w:t xml:space="preserve">, and Green Island).  These 8 sites were fished from 1992 until 2009, when Long Bay replaced Green Island.  In 2012 Bald Head Chris was added and in 2013 Valdez was added.     </w:t>
      </w:r>
    </w:p>
    <w:p w:rsidR="00AF0625" w:rsidRDefault="00AF0625" w:rsidP="00AF0625">
      <w:r>
        <w:t xml:space="preserve">In addition to changes in sites, the </w:t>
      </w:r>
      <w:proofErr w:type="gramStart"/>
      <w:r>
        <w:t>number of stations per site and pots per stati</w:t>
      </w:r>
      <w:r w:rsidR="009F6445">
        <w:t>on have</w:t>
      </w:r>
      <w:proofErr w:type="gramEnd"/>
      <w:r w:rsidR="009F6445">
        <w:t xml:space="preserve"> also varied.  From 1992 through </w:t>
      </w:r>
      <w:r>
        <w:t>2015, 4 fixed stations</w:t>
      </w:r>
      <w:r w:rsidR="009F6445">
        <w:t>,</w:t>
      </w:r>
      <w:r>
        <w:t xml:space="preserve"> each comprised of a longlined string of 11 pots</w:t>
      </w:r>
      <w:r w:rsidR="009F6445">
        <w:t>,</w:t>
      </w:r>
      <w:r>
        <w:t xml:space="preserve"> were fished at each site. </w:t>
      </w:r>
      <w:r w:rsidR="009F6445">
        <w:t xml:space="preserve"> </w:t>
      </w:r>
      <w:r>
        <w:t>In 2016 the project leader doubled the number of stations at each site to 8 and reduced the number of pots per station from 11 to 5.  Once es</w:t>
      </w:r>
      <w:r w:rsidR="009F6445">
        <w:t>tablished, station locations were</w:t>
      </w:r>
      <w:r>
        <w:t xml:space="preserve"> fixed.  </w:t>
      </w:r>
    </w:p>
    <w:p w:rsidR="00AF0625" w:rsidRDefault="00F0422F" w:rsidP="00F0422F">
      <w:pPr>
        <w:pStyle w:val="Heading2"/>
        <w:rPr>
          <w:i/>
        </w:rPr>
      </w:pPr>
      <w:r>
        <w:lastRenderedPageBreak/>
        <w:t xml:space="preserve">Gear and Field Logistics </w:t>
      </w:r>
    </w:p>
    <w:p w:rsidR="00AF0625" w:rsidRDefault="009F6445" w:rsidP="00AF0625">
      <w:pPr>
        <w:rPr>
          <w:i/>
        </w:rPr>
      </w:pPr>
      <w:r>
        <w:t>One longlined string of pots was</w:t>
      </w:r>
      <w:r w:rsidR="00AF0625">
        <w:t xml:space="preserve"> set at each station.  Except for 2016, each string consisted of 11 pots, spa</w:t>
      </w:r>
      <w:r>
        <w:t xml:space="preserve">ced 10 </w:t>
      </w:r>
      <w:proofErr w:type="gramStart"/>
      <w:r>
        <w:t>fa</w:t>
      </w:r>
      <w:proofErr w:type="gramEnd"/>
      <w:r>
        <w:t xml:space="preserve"> apart.  Each string was</w:t>
      </w:r>
      <w:r w:rsidR="00AF0625">
        <w:t xml:space="preserve"> buoyed at both ends.  Anchors were added to both ends in later years (&gt;2009?). </w:t>
      </w:r>
      <w:r>
        <w:t xml:space="preserve"> The kite style po</w:t>
      </w:r>
      <w:r w:rsidR="00AF0625">
        <w:t>ts measure</w:t>
      </w:r>
      <w:r>
        <w:t>d</w:t>
      </w:r>
      <w:r w:rsidR="00AF0625">
        <w:t xml:space="preserve"> 16” x 16” x 36”, and </w:t>
      </w:r>
      <w:r>
        <w:t>were</w:t>
      </w:r>
      <w:r w:rsidR="00AF0625">
        <w:t xml:space="preserve"> covered with black woven fabric except for </w:t>
      </w:r>
      <w:r w:rsidR="00423D6A">
        <w:t xml:space="preserve">the </w:t>
      </w:r>
      <w:r w:rsidR="00AF0625">
        <w:t>2 tunnels on opposing e</w:t>
      </w:r>
      <w:r>
        <w:t xml:space="preserve">nds.   The tunnels were made of </w:t>
      </w:r>
      <w:r w:rsidR="00AF0625">
        <w:t xml:space="preserve">1/2” web and </w:t>
      </w:r>
      <w:r w:rsidR="00423D6A">
        <w:t>had</w:t>
      </w:r>
      <w:r>
        <w:t xml:space="preserve"> 2.5” openings.  Each pot was</w:t>
      </w:r>
      <w:r w:rsidR="00AF0625">
        <w:t xml:space="preserve"> baited with a 2.5 q</w:t>
      </w:r>
      <w:r w:rsidR="00423D6A">
        <w:t>uart</w:t>
      </w:r>
      <w:r w:rsidR="00AF0625">
        <w:t xml:space="preserve"> perforated plastic jar of chopped herring.  Pots </w:t>
      </w:r>
      <w:r>
        <w:t>were</w:t>
      </w:r>
      <w:r w:rsidR="00AF0625">
        <w:t xml:space="preserve"> set in the evening and retrieved the following morning with typical soak times of 20-22 hours.  Lost, torn</w:t>
      </w:r>
      <w:r>
        <w:t>,</w:t>
      </w:r>
      <w:r w:rsidR="00AF0625">
        <w:t xml:space="preserve"> or pots with open doors were excluded from analysis.</w:t>
      </w:r>
      <w:r>
        <w:t xml:space="preserve">  </w:t>
      </w:r>
      <w:r w:rsidR="00AF0625">
        <w:t xml:space="preserve">The survey was completed </w:t>
      </w:r>
      <w:r w:rsidR="00862CDE">
        <w:t>aboard a department research vessel during 1</w:t>
      </w:r>
      <w:r w:rsidR="002F1C8A">
        <w:t xml:space="preserve"> week in October</w:t>
      </w:r>
      <w:r>
        <w:t>.</w:t>
      </w:r>
    </w:p>
    <w:p w:rsidR="00F0422F" w:rsidRDefault="00F0422F" w:rsidP="00F0422F">
      <w:pPr>
        <w:pStyle w:val="Heading2"/>
        <w:rPr>
          <w:i/>
        </w:rPr>
      </w:pPr>
      <w:r>
        <w:t xml:space="preserve">Biological Sampling  </w:t>
      </w:r>
    </w:p>
    <w:p w:rsidR="00AF0625" w:rsidRDefault="00AF0625" w:rsidP="00AF0625">
      <w:r>
        <w:t xml:space="preserve">Shrimp catch of every pot was sorted to species, counted and weighed in aggregate.  </w:t>
      </w:r>
    </w:p>
    <w:p w:rsidR="00AF0625" w:rsidRDefault="00AF0625" w:rsidP="00AF0625">
      <w:r>
        <w:t>From 1992 through 2004</w:t>
      </w:r>
      <w:r w:rsidR="009A410D">
        <w:t>,</w:t>
      </w:r>
      <w:r>
        <w:t xml:space="preserve"> all spot shrimp were measured and sexed following the methods of </w:t>
      </w:r>
      <w:proofErr w:type="gramStart"/>
      <w:r>
        <w:t>Butler(</w:t>
      </w:r>
      <w:proofErr w:type="gramEnd"/>
      <w:r>
        <w:t>1980)</w:t>
      </w:r>
      <w:r w:rsidR="002F1C8A">
        <w:t xml:space="preserve"> (see SOP in Trowbridge 1992)</w:t>
      </w:r>
      <w:r>
        <w:t xml:space="preserve">.  In 2005 </w:t>
      </w:r>
      <w:proofErr w:type="spellStart"/>
      <w:r>
        <w:t>all female</w:t>
      </w:r>
      <w:proofErr w:type="spellEnd"/>
      <w:r>
        <w:t xml:space="preserve"> spot shrimp and half the males were measured.</w:t>
      </w:r>
      <w:r w:rsidR="00481312">
        <w:t xml:space="preserve">  </w:t>
      </w:r>
      <w:r>
        <w:t>Beginning in 2006, spot shrimp were only measured from one randomly selected pot</w:t>
      </w:r>
      <w:r w:rsidR="002F1C8A">
        <w:t xml:space="preserve"> per station</w:t>
      </w:r>
      <w:r>
        <w:t xml:space="preserve">.  Also beginning in 2006, individual shrimp </w:t>
      </w:r>
      <w:r w:rsidR="009A410D">
        <w:t>were weighed</w:t>
      </w:r>
      <w:r>
        <w:t xml:space="preserve">.   </w:t>
      </w:r>
    </w:p>
    <w:p w:rsidR="00AF0625" w:rsidRPr="00ED21C9" w:rsidRDefault="00AF0625" w:rsidP="00AF0625">
      <w:r>
        <w:t xml:space="preserve">Bycatch of other species </w:t>
      </w:r>
      <w:r w:rsidR="009A410D">
        <w:t>was sorted and</w:t>
      </w:r>
      <w:r>
        <w:t xml:space="preserve"> counted prior 2006, and also weighed afterwards.   </w:t>
      </w:r>
    </w:p>
    <w:p w:rsidR="00AF0625" w:rsidRDefault="00F0422F" w:rsidP="00F0422F">
      <w:pPr>
        <w:pStyle w:val="Heading2"/>
        <w:rPr>
          <w:i/>
        </w:rPr>
      </w:pPr>
      <w:commentRangeStart w:id="8"/>
      <w:r>
        <w:t>Analysis</w:t>
      </w:r>
      <w:commentRangeEnd w:id="8"/>
      <w:r w:rsidR="00EE5DE7">
        <w:rPr>
          <w:rStyle w:val="CommentReference"/>
          <w:rFonts w:ascii="Times New Roman" w:hAnsi="Times New Roman"/>
          <w:b w:val="0"/>
          <w:smallCaps w:val="0"/>
        </w:rPr>
        <w:commentReference w:id="8"/>
      </w:r>
      <w:r>
        <w:t xml:space="preserve"> </w:t>
      </w:r>
    </w:p>
    <w:p w:rsidR="00AF0625" w:rsidRDefault="00AF0625" w:rsidP="00AF0625">
      <w:r>
        <w:t xml:space="preserve">Spot shrimp catch and CPUE (kg or </w:t>
      </w:r>
      <w:proofErr w:type="spellStart"/>
      <w:r>
        <w:t>cnt</w:t>
      </w:r>
      <w:proofErr w:type="spellEnd"/>
      <w:r>
        <w:t xml:space="preserve"> per pot) was calculated for both large (&gt;32mm) and all sizes.  A carapace length of 32mm was estimated as the approximate minimum saleable size based on </w:t>
      </w:r>
      <w:commentRangeStart w:id="9"/>
      <w:r>
        <w:t xml:space="preserve">questionnaire mailed to </w:t>
      </w:r>
      <w:r w:rsidR="0060409B">
        <w:t>97 commercial fishermen in 1988</w:t>
      </w:r>
      <w:r>
        <w:t xml:space="preserve">(?) </w:t>
      </w:r>
      <w:proofErr w:type="gramStart"/>
      <w:r>
        <w:t>(Donaldson and Trowbridge, 1989)</w:t>
      </w:r>
      <w:commentRangeEnd w:id="9"/>
      <w:r w:rsidR="005B0285">
        <w:rPr>
          <w:rStyle w:val="CommentReference"/>
        </w:rPr>
        <w:commentReference w:id="9"/>
      </w:r>
      <w:r>
        <w:t>.</w:t>
      </w:r>
      <w:proofErr w:type="gramEnd"/>
      <w:r>
        <w:t xml:space="preserve">      </w:t>
      </w:r>
    </w:p>
    <w:p w:rsidR="00F0422F" w:rsidRDefault="00F0422F" w:rsidP="00F0422F">
      <w:pPr>
        <w:pStyle w:val="Heading3"/>
      </w:pPr>
      <w:r>
        <w:t xml:space="preserve">All Sizes </w:t>
      </w:r>
    </w:p>
    <w:p w:rsidR="00AF0625" w:rsidRDefault="00D5160F" w:rsidP="00AF0625">
      <w:pPr>
        <w:contextualSpacing/>
      </w:pPr>
      <w:r>
        <w:t>C</w:t>
      </w:r>
      <w:r w:rsidR="009D6087">
        <w:t xml:space="preserve">atch of all </w:t>
      </w:r>
      <w:r w:rsidR="00AF0625">
        <w:t xml:space="preserve">sizes of spot shrimp </w:t>
      </w:r>
      <w:r w:rsidR="009D6087">
        <w:t>(</w:t>
      </w:r>
      <w:r w:rsidR="009D6087" w:rsidRPr="00EA742C">
        <w:rPr>
          <w:i/>
        </w:rPr>
        <w:t>c</w:t>
      </w:r>
      <w:r w:rsidR="009D6087">
        <w:t>) w</w:t>
      </w:r>
      <w:r>
        <w:t>as</w:t>
      </w:r>
      <w:r w:rsidR="00AF0625">
        <w:t xml:space="preserve"> the total catch in all pots: </w:t>
      </w:r>
    </w:p>
    <w:p w:rsidR="00AF0625" w:rsidRDefault="00AF0625" w:rsidP="00AF0625">
      <w:pPr>
        <w:rPr>
          <w:b/>
        </w:rPr>
      </w:pPr>
      <m:oMathPara>
        <m:oMath>
          <m:r>
            <m:rPr>
              <m:sty m:val="bi"/>
            </m:rPr>
            <w:rPr>
              <w:rFonts w:ascii="Cambria Math" w:hAnsi="Cambria Math"/>
            </w:rPr>
            <m:t>c=</m:t>
          </m:r>
          <m:nary>
            <m:naryPr>
              <m:chr m:val="∑"/>
              <m:limLoc m:val="undOvr"/>
              <m:ctrlPr>
                <w:rPr>
                  <w:rFonts w:ascii="Cambria Math" w:hAnsi="Cambria Math"/>
                  <w:b/>
                  <w:i/>
                </w:rPr>
              </m:ctrlPr>
            </m:naryPr>
            <m:sub>
              <m:r>
                <m:rPr>
                  <m:sty m:val="bi"/>
                </m:rPr>
                <w:rPr>
                  <w:rFonts w:ascii="Cambria Math" w:hAnsi="Cambria Math"/>
                </w:rPr>
                <m:t>i=1</m:t>
              </m:r>
            </m:sub>
            <m:sup>
              <m:r>
                <m:rPr>
                  <m:sty m:val="bi"/>
                </m:rPr>
                <w:rPr>
                  <w:rFonts w:ascii="Cambria Math" w:hAnsi="Cambria Math"/>
                </w:rPr>
                <m:t>n</m:t>
              </m:r>
            </m:sup>
            <m:e>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i</m:t>
                  </m:r>
                </m:sub>
              </m:sSub>
            </m:e>
          </m:nary>
        </m:oMath>
      </m:oMathPara>
    </w:p>
    <w:p w:rsidR="00AF0625" w:rsidRPr="00A36A2E" w:rsidRDefault="00D5160F" w:rsidP="009D6087">
      <w:pPr>
        <w:ind w:left="720"/>
        <w:contextualSpacing/>
        <w:jc w:val="left"/>
      </w:pPr>
      <w:proofErr w:type="gramStart"/>
      <w:r>
        <w:t>w</w:t>
      </w:r>
      <w:r w:rsidR="00AF0625" w:rsidRPr="00A36A2E">
        <w:t>here</w:t>
      </w:r>
      <w:proofErr w:type="gramEnd"/>
      <w:r>
        <w:t xml:space="preserve"> </w:t>
      </w:r>
      <w:r w:rsidR="00AF0625" w:rsidRPr="00A36A2E">
        <w:rPr>
          <w:i/>
        </w:rPr>
        <w:t>c</w:t>
      </w:r>
      <w:r w:rsidR="00AF0625" w:rsidRPr="00A36A2E">
        <w:rPr>
          <w:i/>
          <w:vertAlign w:val="subscript"/>
        </w:rPr>
        <w:t xml:space="preserve">i </w:t>
      </w:r>
      <w:r w:rsidR="00AF0625">
        <w:t xml:space="preserve">is catch in pot </w:t>
      </w:r>
      <w:proofErr w:type="spellStart"/>
      <w:r w:rsidR="009D6087" w:rsidRPr="00D5160F">
        <w:rPr>
          <w:i/>
        </w:rPr>
        <w:t>i</w:t>
      </w:r>
      <w:proofErr w:type="spellEnd"/>
      <w:r w:rsidR="009D6087">
        <w:t xml:space="preserve">, </w:t>
      </w:r>
      <w:r w:rsidR="00AF0625" w:rsidRPr="00A36A2E">
        <w:t xml:space="preserve">and </w:t>
      </w:r>
    </w:p>
    <w:p w:rsidR="00AF0625" w:rsidRPr="00A36A2E" w:rsidRDefault="00AF0625" w:rsidP="009D6087">
      <w:pPr>
        <w:ind w:left="720"/>
        <w:contextualSpacing/>
        <w:jc w:val="left"/>
      </w:pPr>
      <w:proofErr w:type="gramStart"/>
      <w:r w:rsidRPr="00D5160F">
        <w:rPr>
          <w:i/>
        </w:rPr>
        <w:t>n</w:t>
      </w:r>
      <w:proofErr w:type="gramEnd"/>
      <w:r w:rsidRPr="00A36A2E">
        <w:t xml:space="preserve"> is number of pots successfully fished. </w:t>
      </w:r>
    </w:p>
    <w:p w:rsidR="00AF0625" w:rsidRDefault="00AF0625" w:rsidP="00AF0625"/>
    <w:p w:rsidR="00AF0625" w:rsidRDefault="00AF0625" w:rsidP="00AF0625">
      <w:r>
        <w:t xml:space="preserve">CPUE </w:t>
      </w:r>
      <m:oMath>
        <m:r>
          <w:rPr>
            <w:rFonts w:ascii="Cambria Math" w:hAnsi="Cambria Math"/>
          </w:rPr>
          <m:t>(</m:t>
        </m:r>
        <m:acc>
          <m:accPr>
            <m:chr m:val="̅"/>
            <m:ctrlPr>
              <w:rPr>
                <w:rFonts w:ascii="Cambria Math" w:hAnsi="Cambria Math"/>
                <w:b/>
                <w:i/>
              </w:rPr>
            </m:ctrlPr>
          </m:accPr>
          <m:e>
            <m:r>
              <m:rPr>
                <m:sty m:val="bi"/>
              </m:rPr>
              <w:rPr>
                <w:rFonts w:ascii="Cambria Math" w:hAnsi="Cambria Math"/>
              </w:rPr>
              <m:t>c</m:t>
            </m:r>
          </m:e>
        </m:acc>
        <m:r>
          <m:rPr>
            <m:sty m:val="bi"/>
          </m:rPr>
          <w:rPr>
            <w:rFonts w:ascii="Cambria Math" w:hAnsi="Cambria Math"/>
          </w:rPr>
          <m:t>)</m:t>
        </m:r>
      </m:oMath>
      <w:r w:rsidR="00EA742C">
        <w:rPr>
          <w:b/>
        </w:rPr>
        <w:t xml:space="preserve"> </w:t>
      </w:r>
      <w:r w:rsidR="00EA742C">
        <w:t>was calculated by dividing the total catch by the total number of pots successfully fished</w:t>
      </w:r>
      <w:r>
        <w:t xml:space="preserve">: </w:t>
      </w:r>
    </w:p>
    <w:p w:rsidR="00AF0625" w:rsidRPr="00A36A2E" w:rsidRDefault="00EA742C" w:rsidP="00AF0625">
      <m:oMathPara>
        <m:oMath>
          <m:acc>
            <m:accPr>
              <m:chr m:val="̅"/>
              <m:ctrlPr>
                <w:rPr>
                  <w:rFonts w:ascii="Cambria Math" w:hAnsi="Cambria Math"/>
                  <w:b/>
                  <w:i/>
                </w:rPr>
              </m:ctrlPr>
            </m:accPr>
            <m:e>
              <m:r>
                <m:rPr>
                  <m:sty m:val="bi"/>
                </m:rPr>
                <w:rPr>
                  <w:rFonts w:ascii="Cambria Math" w:hAnsi="Cambria Math"/>
                </w:rPr>
                <m:t>c</m:t>
              </m:r>
            </m:e>
          </m:acc>
          <m:r>
            <m:rPr>
              <m:sty m:val="bi"/>
            </m:rPr>
            <w:rPr>
              <w:rFonts w:ascii="Cambria Math" w:hAnsi="Cambria Math"/>
            </w:rPr>
            <m:t xml:space="preserve">= </m:t>
          </m:r>
          <m:f>
            <m:fPr>
              <m:ctrlPr>
                <w:rPr>
                  <w:rFonts w:ascii="Cambria Math" w:hAnsi="Cambria Math"/>
                  <w:b/>
                  <w:i/>
                </w:rPr>
              </m:ctrlPr>
            </m:fPr>
            <m:num>
              <m:r>
                <m:rPr>
                  <m:sty m:val="bi"/>
                </m:rPr>
                <w:rPr>
                  <w:rFonts w:ascii="Cambria Math" w:hAnsi="Cambria Math"/>
                </w:rPr>
                <m:t>c</m:t>
              </m:r>
            </m:num>
            <m:den>
              <m:r>
                <m:rPr>
                  <m:sty m:val="bi"/>
                </m:rPr>
                <w:rPr>
                  <w:rFonts w:ascii="Cambria Math" w:hAnsi="Cambria Math"/>
                </w:rPr>
                <m:t>n</m:t>
              </m:r>
            </m:den>
          </m:f>
        </m:oMath>
      </m:oMathPara>
    </w:p>
    <w:p w:rsidR="00F0422F" w:rsidRDefault="00F0422F" w:rsidP="00F0422F">
      <w:pPr>
        <w:pStyle w:val="Heading3"/>
      </w:pPr>
      <w:r>
        <w:t>Larges</w:t>
      </w:r>
    </w:p>
    <w:p w:rsidR="00AF0625" w:rsidRDefault="00AF0625" w:rsidP="00AF0625">
      <w:pPr>
        <w:contextualSpacing/>
      </w:pPr>
      <w:r>
        <w:t>Catch of large shrimp</w:t>
      </w:r>
      <w:r w:rsidR="009B7506">
        <w:t xml:space="preserve"> (</w:t>
      </w:r>
      <m:oMath>
        <m:sSub>
          <m:sSubPr>
            <m:ctrlPr>
              <w:rPr>
                <w:rFonts w:ascii="Cambria Math" w:hAnsi="Cambria Math"/>
                <w:i/>
              </w:rPr>
            </m:ctrlPr>
          </m:sSubPr>
          <m:e>
            <m:r>
              <w:rPr>
                <w:rFonts w:ascii="Cambria Math" w:hAnsi="Cambria Math"/>
              </w:rPr>
              <m:t>c</m:t>
            </m:r>
          </m:e>
          <m:sub>
            <m:r>
              <w:rPr>
                <w:rFonts w:ascii="Cambria Math" w:hAnsi="Cambria Math"/>
              </w:rPr>
              <m:t>lr</m:t>
            </m:r>
            <m:r>
              <w:rPr>
                <w:rFonts w:ascii="Cambria Math" w:hAnsi="Cambria Math"/>
              </w:rPr>
              <m:t>g</m:t>
            </m:r>
          </m:sub>
        </m:sSub>
      </m:oMath>
      <w:r w:rsidR="009B7506">
        <w:t>)</w:t>
      </w:r>
      <w:r>
        <w:rPr>
          <w:rFonts w:eastAsiaTheme="minorEastAsia"/>
          <w:b/>
        </w:rPr>
        <w:t xml:space="preserve"> </w:t>
      </w:r>
      <w:r>
        <w:t xml:space="preserve">was estimated </w:t>
      </w:r>
      <w:r w:rsidR="00D5160F">
        <w:t xml:space="preserve">from the </w:t>
      </w:r>
      <w:r>
        <w:t xml:space="preserve">catch </w:t>
      </w:r>
      <w:r w:rsidR="00D5160F">
        <w:t xml:space="preserve">of all sizes </w:t>
      </w:r>
      <w:r>
        <w:t xml:space="preserve">and proportion large at each site. </w:t>
      </w:r>
    </w:p>
    <w:p w:rsidR="00AF0625" w:rsidRPr="00947EA7" w:rsidRDefault="00EA742C" w:rsidP="00AF0625">
      <w:pPr>
        <w:rPr>
          <w:rFonts w:eastAsiaTheme="minorEastAsia"/>
          <w:b/>
        </w:rPr>
      </w:pPr>
      <m:oMathPara>
        <m:oMath>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lrg</m:t>
              </m:r>
            </m:sub>
          </m:sSub>
          <m:r>
            <m:rPr>
              <m:sty m:val="bi"/>
            </m:rPr>
            <w:rPr>
              <w:rFonts w:ascii="Cambria Math" w:hAnsi="Cambria Math"/>
            </w:rPr>
            <m:t>=</m:t>
          </m:r>
          <m:nary>
            <m:naryPr>
              <m:chr m:val="∑"/>
              <m:limLoc m:val="undOvr"/>
              <m:ctrlPr>
                <w:rPr>
                  <w:rFonts w:ascii="Cambria Math" w:hAnsi="Cambria Math"/>
                  <w:b/>
                  <w:i/>
                </w:rPr>
              </m:ctrlPr>
            </m:naryPr>
            <m:sub>
              <m:r>
                <m:rPr>
                  <m:sty m:val="bi"/>
                </m:rPr>
                <w:rPr>
                  <w:rFonts w:ascii="Cambria Math" w:hAnsi="Cambria Math"/>
                </w:rPr>
                <m:t>h=1</m:t>
              </m:r>
            </m:sub>
            <m:sup>
              <m:r>
                <m:rPr>
                  <m:sty m:val="bi"/>
                </m:rPr>
                <w:rPr>
                  <w:rFonts w:ascii="Cambria Math" w:hAnsi="Cambria Math"/>
                </w:rPr>
                <m:t>h</m:t>
              </m:r>
            </m:sup>
            <m:e>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h</m:t>
                  </m:r>
                </m:sub>
              </m:sSub>
            </m:e>
          </m:nary>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h</m:t>
              </m:r>
            </m:sub>
          </m:sSub>
        </m:oMath>
      </m:oMathPara>
    </w:p>
    <w:p w:rsidR="00D5160F" w:rsidRDefault="009D6087" w:rsidP="009D6087">
      <w:pPr>
        <w:ind w:left="720"/>
        <w:contextualSpacing/>
      </w:pPr>
      <w:proofErr w:type="gramStart"/>
      <w:r>
        <w:lastRenderedPageBreak/>
        <w:t>where</w:t>
      </w:r>
      <w:proofErr w:type="gramEnd"/>
      <w:r>
        <w:t xml:space="preserve"> </w:t>
      </w:r>
      <w:proofErr w:type="spellStart"/>
      <w:r w:rsidR="00AF0625">
        <w:t>c</w:t>
      </w:r>
      <w:r w:rsidR="00AF0625" w:rsidRPr="002375EA">
        <w:rPr>
          <w:vertAlign w:val="subscript"/>
        </w:rPr>
        <w:t>h</w:t>
      </w:r>
      <w:proofErr w:type="spellEnd"/>
      <w:r w:rsidR="00AF0625" w:rsidRPr="002375EA">
        <w:rPr>
          <w:vertAlign w:val="subscript"/>
        </w:rPr>
        <w:t xml:space="preserve"> </w:t>
      </w:r>
      <w:r w:rsidR="00EE5DE7">
        <w:t xml:space="preserve">is catch </w:t>
      </w:r>
      <w:r w:rsidR="00D5160F">
        <w:t xml:space="preserve">of all sizes </w:t>
      </w:r>
      <w:r w:rsidR="00EE5DE7">
        <w:t>in site h,</w:t>
      </w:r>
    </w:p>
    <w:p w:rsidR="00AF0625" w:rsidRPr="002375EA" w:rsidRDefault="00EA742C" w:rsidP="009D6087">
      <w:pPr>
        <w:ind w:left="720"/>
        <w:contextualSpacing/>
      </w:pPr>
      <m:oMath>
        <m:sSub>
          <m:sSubPr>
            <m:ctrlPr>
              <w:rPr>
                <w:rFonts w:ascii="Cambria Math" w:hAnsi="Cambria Math"/>
              </w:rPr>
            </m:ctrlPr>
          </m:sSubPr>
          <m:e>
            <m:r>
              <m:rPr>
                <m:sty m:val="p"/>
              </m:rPr>
              <w:rPr>
                <w:rFonts w:ascii="Cambria Math" w:hAnsi="Cambria Math"/>
              </w:rPr>
              <m:t>r</m:t>
            </m:r>
          </m:e>
          <m:sub>
            <m:r>
              <m:rPr>
                <m:sty m:val="p"/>
              </m:rPr>
              <w:rPr>
                <w:rFonts w:ascii="Cambria Math" w:hAnsi="Cambria Math"/>
              </w:rPr>
              <m:t>h</m:t>
            </m:r>
          </m:sub>
        </m:sSub>
      </m:oMath>
      <w:r w:rsidR="00D5160F" w:rsidRPr="002375EA">
        <w:rPr>
          <w:rFonts w:eastAsiaTheme="minorEastAsia"/>
        </w:rPr>
        <w:t xml:space="preserve"> </w:t>
      </w:r>
      <w:proofErr w:type="gramStart"/>
      <w:r w:rsidR="00D5160F" w:rsidRPr="002375EA">
        <w:rPr>
          <w:rFonts w:eastAsiaTheme="minorEastAsia"/>
        </w:rPr>
        <w:t>is</w:t>
      </w:r>
      <w:proofErr w:type="gramEnd"/>
      <w:r w:rsidR="00D5160F" w:rsidRPr="002375EA">
        <w:rPr>
          <w:rFonts w:eastAsiaTheme="minorEastAsia"/>
        </w:rPr>
        <w:t xml:space="preserve"> proportion larges </w:t>
      </w:r>
      <w:r w:rsidR="00D5160F">
        <w:rPr>
          <w:rFonts w:eastAsiaTheme="minorEastAsia"/>
        </w:rPr>
        <w:t xml:space="preserve">measured </w:t>
      </w:r>
      <w:r w:rsidR="00D5160F" w:rsidRPr="002375EA">
        <w:rPr>
          <w:rFonts w:eastAsiaTheme="minorEastAsia"/>
        </w:rPr>
        <w:t>at site h</w:t>
      </w:r>
      <w:r w:rsidR="00D5160F">
        <w:rPr>
          <w:rFonts w:eastAsiaTheme="minorEastAsia"/>
        </w:rPr>
        <w:t>,</w:t>
      </w:r>
      <w:r w:rsidR="00AF0625" w:rsidRPr="002375EA">
        <w:t xml:space="preserve"> </w:t>
      </w:r>
    </w:p>
    <w:p w:rsidR="00AF0625" w:rsidRPr="002375EA" w:rsidRDefault="00D5160F" w:rsidP="009D6087">
      <w:pPr>
        <w:ind w:left="720"/>
        <w:contextualSpacing/>
      </w:pPr>
      <w:proofErr w:type="gramStart"/>
      <w:r>
        <w:t>and</w:t>
      </w:r>
      <w:proofErr w:type="gramEnd"/>
      <w:r>
        <w:t xml:space="preserve"> </w:t>
      </w:r>
      <w:r w:rsidR="00AF0625" w:rsidRPr="002375EA">
        <w:t xml:space="preserve">h is </w:t>
      </w:r>
      <w:r>
        <w:t xml:space="preserve">the </w:t>
      </w:r>
      <w:r w:rsidR="00AF0625" w:rsidRPr="002375EA">
        <w:t>number of sites</w:t>
      </w:r>
      <w:r>
        <w:t>.</w:t>
      </w:r>
      <w:r w:rsidR="00AF0625" w:rsidRPr="002375EA">
        <w:t xml:space="preserve"> </w:t>
      </w:r>
    </w:p>
    <w:p w:rsidR="00AF0625" w:rsidRDefault="00AF0625" w:rsidP="00EA742C">
      <w:pPr>
        <w:ind w:left="720"/>
        <w:contextualSpacing/>
        <w:rPr>
          <w:rFonts w:eastAsiaTheme="minorEastAsia"/>
        </w:rPr>
      </w:pPr>
    </w:p>
    <w:p w:rsidR="00AF0625" w:rsidRDefault="0060409B" w:rsidP="00AF0625">
      <w:pPr>
        <w:contextualSpacing/>
        <w:rPr>
          <w:rFonts w:eastAsiaTheme="minorEastAsia"/>
        </w:rPr>
      </w:pPr>
      <w:r>
        <w:rPr>
          <w:rFonts w:eastAsiaTheme="minorEastAsia"/>
        </w:rPr>
        <w:t>The proportion large was</w:t>
      </w:r>
      <w:r w:rsidR="00AF0625">
        <w:rPr>
          <w:rFonts w:eastAsiaTheme="minorEastAsia"/>
        </w:rPr>
        <w:t xml:space="preserve"> calculated from the measured shrimp pooled by site: </w:t>
      </w:r>
    </w:p>
    <w:p w:rsidR="00AF0625" w:rsidRPr="001634A4" w:rsidRDefault="00EA742C" w:rsidP="00AF0625">
      <w:pPr>
        <w:contextualSpacing/>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h</m:t>
              </m:r>
            </m:sub>
          </m:sSub>
          <m:r>
            <w:rPr>
              <w:rFonts w:ascii="Cambria Math" w:hAnsi="Cambria Math"/>
            </w:rPr>
            <m:t xml:space="preserve">= </m:t>
          </m:r>
          <m:f>
            <m:fPr>
              <m:ctrlPr>
                <w:rPr>
                  <w:rFonts w:ascii="Cambria Math" w:hAnsi="Cambria Math"/>
                  <w:i/>
                </w:rPr>
              </m:ctrlPr>
            </m:fPr>
            <m:num>
              <m:nary>
                <m:naryPr>
                  <m:chr m:val="∑"/>
                  <m:limLoc m:val="undOvr"/>
                  <m:subHide m:val="1"/>
                  <m:supHide m:val="1"/>
                  <m:ctrlPr>
                    <w:rPr>
                      <w:rFonts w:ascii="Cambria Math" w:hAnsi="Cambria Math"/>
                      <w:i/>
                    </w:rPr>
                  </m:ctrlPr>
                </m:naryPr>
                <m:sub/>
                <m:sup/>
                <m:e>
                  <m:sSub>
                    <m:sSubPr>
                      <m:ctrlPr>
                        <w:rPr>
                          <w:rFonts w:ascii="Cambria Math" w:hAnsi="Cambria Math"/>
                          <w:i/>
                        </w:rPr>
                      </m:ctrlPr>
                    </m:sSubPr>
                    <m:e>
                      <m:sSub>
                        <m:sSubPr>
                          <m:ctrlPr>
                            <w:rPr>
                              <w:rFonts w:ascii="Cambria Math" w:hAnsi="Cambria Math"/>
                              <w:i/>
                            </w:rPr>
                          </m:ctrlPr>
                        </m:sSubPr>
                        <m:e>
                          <m:r>
                            <w:rPr>
                              <w:rFonts w:ascii="Cambria Math" w:hAnsi="Cambria Math"/>
                            </w:rPr>
                            <m:t>S</m:t>
                          </m:r>
                        </m:e>
                        <m:sub>
                          <m:r>
                            <w:rPr>
                              <w:rFonts w:ascii="Cambria Math" w:hAnsi="Cambria Math"/>
                            </w:rPr>
                            <m:t>lrg</m:t>
                          </m:r>
                        </m:sub>
                      </m:sSub>
                    </m:e>
                    <m:sub>
                      <m:r>
                        <w:rPr>
                          <w:rFonts w:ascii="Cambria Math" w:hAnsi="Cambria Math"/>
                        </w:rPr>
                        <m:t>h</m:t>
                      </m:r>
                    </m:sub>
                  </m:sSub>
                </m:e>
              </m:nary>
            </m:num>
            <m:den>
              <m:nary>
                <m:naryPr>
                  <m:chr m:val="∑"/>
                  <m:limLoc m:val="undOvr"/>
                  <m:subHide m:val="1"/>
                  <m:supHide m:val="1"/>
                  <m:ctrlPr>
                    <w:rPr>
                      <w:rFonts w:ascii="Cambria Math" w:hAnsi="Cambria Math"/>
                      <w:i/>
                    </w:rPr>
                  </m:ctrlPr>
                </m:naryPr>
                <m:sub/>
                <m:sup/>
                <m:e>
                  <m:sSub>
                    <m:sSubPr>
                      <m:ctrlPr>
                        <w:rPr>
                          <w:rFonts w:ascii="Cambria Math" w:hAnsi="Cambria Math"/>
                          <w:i/>
                        </w:rPr>
                      </m:ctrlPr>
                    </m:sSubPr>
                    <m:e>
                      <m:sSub>
                        <m:sSubPr>
                          <m:ctrlPr>
                            <w:rPr>
                              <w:rFonts w:ascii="Cambria Math" w:hAnsi="Cambria Math"/>
                              <w:i/>
                            </w:rPr>
                          </m:ctrlPr>
                        </m:sSubPr>
                        <m:e>
                          <m:r>
                            <w:rPr>
                              <w:rFonts w:ascii="Cambria Math" w:hAnsi="Cambria Math"/>
                            </w:rPr>
                            <m:t>S</m:t>
                          </m:r>
                        </m:e>
                        <m:sub>
                          <m:r>
                            <w:rPr>
                              <w:rFonts w:ascii="Cambria Math" w:hAnsi="Cambria Math"/>
                            </w:rPr>
                            <m:t>all</m:t>
                          </m:r>
                        </m:sub>
                      </m:sSub>
                    </m:e>
                    <m:sub>
                      <m:r>
                        <w:rPr>
                          <w:rFonts w:ascii="Cambria Math" w:hAnsi="Cambria Math"/>
                        </w:rPr>
                        <m:t>h</m:t>
                      </m:r>
                    </m:sub>
                  </m:sSub>
                </m:e>
              </m:nary>
            </m:den>
          </m:f>
        </m:oMath>
      </m:oMathPara>
    </w:p>
    <w:p w:rsidR="00AF0625" w:rsidRPr="00A1755F" w:rsidRDefault="00AF0625" w:rsidP="00D5160F">
      <w:pPr>
        <w:ind w:left="720"/>
        <w:contextualSpacing/>
        <w:rPr>
          <w:rFonts w:eastAsiaTheme="minorEastAsia"/>
        </w:rPr>
      </w:pPr>
      <w:proofErr w:type="gramStart"/>
      <w:r w:rsidRPr="00A1755F">
        <w:t>where</w:t>
      </w:r>
      <w:proofErr w:type="gramEnd"/>
      <w:r w:rsidRPr="00A1755F">
        <w:t xml:space="preserve"> </w:t>
      </w:r>
      <m:oMath>
        <m:nary>
          <m:naryPr>
            <m:chr m:val="∑"/>
            <m:limLoc m:val="undOvr"/>
            <m:subHide m:val="1"/>
            <m:supHide m:val="1"/>
            <m:ctrlPr>
              <w:rPr>
                <w:rFonts w:ascii="Cambria Math" w:hAnsi="Cambria Math"/>
                <w:i/>
              </w:rPr>
            </m:ctrlPr>
          </m:naryPr>
          <m:sub/>
          <m:sup/>
          <m:e>
            <m:sSub>
              <m:sSubPr>
                <m:ctrlPr>
                  <w:rPr>
                    <w:rFonts w:ascii="Cambria Math" w:hAnsi="Cambria Math"/>
                    <w:i/>
                  </w:rPr>
                </m:ctrlPr>
              </m:sSubPr>
              <m:e>
                <m:sSub>
                  <m:sSubPr>
                    <m:ctrlPr>
                      <w:rPr>
                        <w:rFonts w:ascii="Cambria Math" w:hAnsi="Cambria Math"/>
                        <w:i/>
                      </w:rPr>
                    </m:ctrlPr>
                  </m:sSubPr>
                  <m:e>
                    <m:r>
                      <w:rPr>
                        <w:rFonts w:ascii="Cambria Math" w:hAnsi="Cambria Math"/>
                      </w:rPr>
                      <m:t>S</m:t>
                    </m:r>
                  </m:e>
                  <m:sub>
                    <m:r>
                      <w:rPr>
                        <w:rFonts w:ascii="Cambria Math" w:hAnsi="Cambria Math"/>
                      </w:rPr>
                      <m:t>lrg</m:t>
                    </m:r>
                  </m:sub>
                </m:sSub>
              </m:e>
              <m:sub>
                <m:r>
                  <w:rPr>
                    <w:rFonts w:ascii="Cambria Math" w:hAnsi="Cambria Math"/>
                  </w:rPr>
                  <m:t>h</m:t>
                </m:r>
              </m:sub>
            </m:sSub>
          </m:e>
        </m:nary>
      </m:oMath>
      <w:r w:rsidRPr="00A1755F">
        <w:rPr>
          <w:rFonts w:eastAsiaTheme="minorEastAsia"/>
        </w:rPr>
        <w:t xml:space="preserve"> is the </w:t>
      </w:r>
      <w:r w:rsidR="00EA742C">
        <w:rPr>
          <w:rFonts w:eastAsiaTheme="minorEastAsia"/>
        </w:rPr>
        <w:t>weight</w:t>
      </w:r>
      <w:r w:rsidRPr="00A1755F">
        <w:rPr>
          <w:rFonts w:eastAsiaTheme="minorEastAsia"/>
        </w:rPr>
        <w:t xml:space="preserve"> of large shrimp measured at site h and </w:t>
      </w:r>
    </w:p>
    <w:p w:rsidR="00AF0625" w:rsidRPr="00A1755F" w:rsidRDefault="00EA742C" w:rsidP="00D5160F">
      <w:pPr>
        <w:ind w:left="720"/>
        <w:contextualSpacing/>
        <w:rPr>
          <w:rFonts w:eastAsiaTheme="minorEastAsia"/>
        </w:rPr>
      </w:pPr>
      <m:oMath>
        <m:nary>
          <m:naryPr>
            <m:chr m:val="∑"/>
            <m:limLoc m:val="undOvr"/>
            <m:subHide m:val="1"/>
            <m:supHide m:val="1"/>
            <m:ctrlPr>
              <w:rPr>
                <w:rFonts w:ascii="Cambria Math" w:hAnsi="Cambria Math"/>
                <w:i/>
              </w:rPr>
            </m:ctrlPr>
          </m:naryPr>
          <m:sub/>
          <m:sup/>
          <m:e>
            <m:sSub>
              <m:sSubPr>
                <m:ctrlPr>
                  <w:rPr>
                    <w:rFonts w:ascii="Cambria Math" w:hAnsi="Cambria Math"/>
                    <w:i/>
                  </w:rPr>
                </m:ctrlPr>
              </m:sSubPr>
              <m:e>
                <m:sSub>
                  <m:sSubPr>
                    <m:ctrlPr>
                      <w:rPr>
                        <w:rFonts w:ascii="Cambria Math" w:hAnsi="Cambria Math"/>
                        <w:i/>
                      </w:rPr>
                    </m:ctrlPr>
                  </m:sSubPr>
                  <m:e>
                    <m:r>
                      <w:rPr>
                        <w:rFonts w:ascii="Cambria Math" w:hAnsi="Cambria Math"/>
                      </w:rPr>
                      <m:t>S</m:t>
                    </m:r>
                  </m:e>
                  <m:sub>
                    <m:r>
                      <w:rPr>
                        <w:rFonts w:ascii="Cambria Math" w:hAnsi="Cambria Math"/>
                      </w:rPr>
                      <m:t>all</m:t>
                    </m:r>
                  </m:sub>
                </m:sSub>
              </m:e>
              <m:sub>
                <m:r>
                  <w:rPr>
                    <w:rFonts w:ascii="Cambria Math" w:hAnsi="Cambria Math"/>
                  </w:rPr>
                  <m:t>h</m:t>
                </m:r>
              </m:sub>
            </m:sSub>
          </m:e>
        </m:nary>
      </m:oMath>
      <w:r w:rsidR="00E971A8">
        <w:rPr>
          <w:rFonts w:eastAsiaTheme="minorEastAsia"/>
        </w:rPr>
        <w:t xml:space="preserve">  </w:t>
      </w:r>
      <w:proofErr w:type="gramStart"/>
      <w:r w:rsidR="00E971A8">
        <w:rPr>
          <w:rFonts w:eastAsiaTheme="minorEastAsia"/>
        </w:rPr>
        <w:t>is</w:t>
      </w:r>
      <w:proofErr w:type="gramEnd"/>
      <w:r w:rsidR="00E971A8">
        <w:rPr>
          <w:rFonts w:eastAsiaTheme="minorEastAsia"/>
        </w:rPr>
        <w:t xml:space="preserve"> the</w:t>
      </w:r>
      <w:r w:rsidR="00AF0625" w:rsidRPr="00A1755F">
        <w:rPr>
          <w:rFonts w:eastAsiaTheme="minorEastAsia"/>
        </w:rPr>
        <w:t xml:space="preserve"> </w:t>
      </w:r>
      <w:r w:rsidR="00E971A8">
        <w:rPr>
          <w:rFonts w:eastAsiaTheme="minorEastAsia"/>
        </w:rPr>
        <w:t xml:space="preserve">total weight of </w:t>
      </w:r>
      <w:r w:rsidR="00AF0625" w:rsidRPr="00A1755F">
        <w:rPr>
          <w:rFonts w:eastAsiaTheme="minorEastAsia"/>
        </w:rPr>
        <w:t>shrimp measured at site h.</w:t>
      </w:r>
    </w:p>
    <w:p w:rsidR="00AF0625" w:rsidRDefault="00AF0625" w:rsidP="00AF0625">
      <w:pPr>
        <w:contextualSpacing/>
        <w:rPr>
          <w:rFonts w:eastAsiaTheme="minorEastAsia"/>
        </w:rPr>
      </w:pPr>
    </w:p>
    <w:p w:rsidR="00AF0625" w:rsidRDefault="00AF0625" w:rsidP="00AF0625">
      <w:pPr>
        <w:contextualSpacing/>
        <w:rPr>
          <w:rFonts w:eastAsiaTheme="minorEastAsia"/>
        </w:rPr>
      </w:pPr>
      <w:r>
        <w:rPr>
          <w:rFonts w:eastAsiaTheme="minorEastAsia"/>
        </w:rPr>
        <w:t>Since ind</w:t>
      </w:r>
      <w:r w:rsidR="0053263E">
        <w:rPr>
          <w:rFonts w:eastAsiaTheme="minorEastAsia"/>
        </w:rPr>
        <w:t>ividual shrimp were not weighed</w:t>
      </w:r>
      <w:r>
        <w:rPr>
          <w:rFonts w:eastAsiaTheme="minorEastAsia"/>
        </w:rPr>
        <w:t xml:space="preserve"> prior to 2006, those weights were estimated using the length-weight relationship fit to shrimp sampled in 2006–2010:</w:t>
      </w:r>
    </w:p>
    <w:p w:rsidR="0060409B" w:rsidRDefault="0060409B" w:rsidP="00AF0625">
      <w:pPr>
        <w:contextualSpacing/>
        <w:rPr>
          <w:rFonts w:eastAsiaTheme="minorEastAsia"/>
        </w:rPr>
      </w:pPr>
    </w:p>
    <w:p w:rsidR="00AF0625" w:rsidRPr="00414CD8" w:rsidRDefault="00AF0625" w:rsidP="00AF0625">
      <w:pPr>
        <w:contextualSpacing/>
        <w:rPr>
          <w:rFonts w:eastAsiaTheme="minorEastAsia"/>
        </w:rPr>
      </w:pPr>
      <m:oMathPara>
        <m:oMath>
          <m:r>
            <w:rPr>
              <w:rFonts w:ascii="Cambria Math" w:eastAsiaTheme="minorEastAsia" w:hAnsi="Cambria Math"/>
            </w:rPr>
            <m:t>w=</m:t>
          </m:r>
          <m:sSup>
            <m:sSupPr>
              <m:ctrlPr>
                <w:rPr>
                  <w:rFonts w:ascii="Cambria Math" w:eastAsiaTheme="minorEastAsia" w:hAnsi="Cambria Math"/>
                  <w:i/>
                </w:rPr>
              </m:ctrlPr>
            </m:sSupPr>
            <m:e>
              <m:r>
                <w:rPr>
                  <w:rFonts w:ascii="Cambria Math" w:hAnsi="Cambria Math"/>
                </w:rPr>
                <m:t>e</m:t>
              </m:r>
            </m:e>
            <m:sup>
              <m:r>
                <w:rPr>
                  <w:rFonts w:ascii="Cambria Math" w:hAnsi="Cambria Math"/>
                </w:rPr>
                <m:t>-7.004908</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2.863889</m:t>
              </m:r>
            </m:sup>
          </m:sSup>
        </m:oMath>
      </m:oMathPara>
    </w:p>
    <w:p w:rsidR="00AF0625" w:rsidRDefault="00AF0625" w:rsidP="00AF0625">
      <w:pPr>
        <w:contextualSpacing/>
        <w:rPr>
          <w:rFonts w:eastAsiaTheme="minorEastAsia"/>
        </w:rPr>
      </w:pPr>
      <w:proofErr w:type="gramStart"/>
      <w:r>
        <w:rPr>
          <w:rFonts w:eastAsiaTheme="minorEastAsia"/>
        </w:rPr>
        <w:t>where</w:t>
      </w:r>
      <w:proofErr w:type="gramEnd"/>
      <w:r>
        <w:rPr>
          <w:rFonts w:eastAsiaTheme="minorEastAsia"/>
        </w:rPr>
        <w:t xml:space="preserve"> </w:t>
      </w:r>
      <w:r w:rsidRPr="00414CD8">
        <w:rPr>
          <w:rFonts w:eastAsiaTheme="minorEastAsia"/>
          <w:i/>
        </w:rPr>
        <w:t>w</w:t>
      </w:r>
      <w:r>
        <w:rPr>
          <w:rFonts w:eastAsiaTheme="minorEastAsia"/>
        </w:rPr>
        <w:t xml:space="preserve"> = weight in grams and </w:t>
      </w:r>
    </w:p>
    <w:p w:rsidR="00AF0625" w:rsidRDefault="00AF0625" w:rsidP="00AF0625">
      <w:pPr>
        <w:contextualSpacing/>
        <w:rPr>
          <w:rFonts w:eastAsiaTheme="minorEastAsia"/>
        </w:rPr>
      </w:pPr>
      <w:r w:rsidRPr="00414CD8">
        <w:rPr>
          <w:rFonts w:eastAsiaTheme="minorEastAsia"/>
          <w:i/>
        </w:rPr>
        <w:t>l</w:t>
      </w:r>
      <w:r>
        <w:rPr>
          <w:rFonts w:eastAsiaTheme="minorEastAsia"/>
        </w:rPr>
        <w:t xml:space="preserve"> = carapace length in mm. </w:t>
      </w:r>
    </w:p>
    <w:p w:rsidR="00AF0625" w:rsidRDefault="00AF0625" w:rsidP="00AF0625">
      <w:pPr>
        <w:contextualSpacing/>
        <w:rPr>
          <w:rFonts w:eastAsiaTheme="minorEastAsia"/>
        </w:rPr>
      </w:pPr>
    </w:p>
    <w:p w:rsidR="00AF0625" w:rsidRDefault="00AF0625" w:rsidP="00AF0625">
      <w:pPr>
        <w:contextualSpacing/>
        <w:rPr>
          <w:rFonts w:eastAsiaTheme="minorEastAsia"/>
        </w:rPr>
      </w:pPr>
      <w:r>
        <w:rPr>
          <w:rFonts w:eastAsiaTheme="minorEastAsia"/>
        </w:rPr>
        <w:t xml:space="preserve">Large </w:t>
      </w:r>
      <w:r w:rsidR="00E1282B">
        <w:rPr>
          <w:rFonts w:eastAsiaTheme="minorEastAsia"/>
        </w:rPr>
        <w:t>CPUE</w:t>
      </w:r>
      <w:r>
        <w:rPr>
          <w:rFonts w:eastAsiaTheme="minorEastAsia"/>
        </w:rPr>
        <w:t xml:space="preserve"> </w:t>
      </w:r>
      <w:r w:rsidR="00E971A8">
        <w:rPr>
          <w:rFonts w:eastAsiaTheme="minorEastAsia"/>
        </w:rPr>
        <w:t>(</w:t>
      </w:r>
      <m:oMath>
        <m:sSub>
          <m:sSubPr>
            <m:ctrlPr>
              <w:rPr>
                <w:rFonts w:ascii="Cambria Math" w:hAnsi="Cambria Math"/>
                <w:b/>
                <w:i/>
              </w:rPr>
            </m:ctrlPr>
          </m:sSubPr>
          <m:e>
            <m:acc>
              <m:accPr>
                <m:chr m:val="̅"/>
                <m:ctrlPr>
                  <w:rPr>
                    <w:rFonts w:ascii="Cambria Math" w:hAnsi="Cambria Math"/>
                    <w:b/>
                    <w:i/>
                  </w:rPr>
                </m:ctrlPr>
              </m:accPr>
              <m:e>
                <m:r>
                  <m:rPr>
                    <m:sty m:val="bi"/>
                  </m:rPr>
                  <w:rPr>
                    <w:rFonts w:ascii="Cambria Math" w:hAnsi="Cambria Math"/>
                  </w:rPr>
                  <m:t>c</m:t>
                </m:r>
              </m:e>
            </m:acc>
          </m:e>
          <m:sub>
            <m:r>
              <m:rPr>
                <m:sty m:val="bi"/>
              </m:rPr>
              <w:rPr>
                <w:rFonts w:ascii="Cambria Math" w:hAnsi="Cambria Math"/>
              </w:rPr>
              <m:t>lrg</m:t>
            </m:r>
          </m:sub>
        </m:sSub>
        <m:r>
          <m:rPr>
            <m:sty m:val="bi"/>
          </m:rPr>
          <w:rPr>
            <w:rFonts w:ascii="Cambria Math" w:hAnsi="Cambria Math"/>
          </w:rPr>
          <m:t>)</m:t>
        </m:r>
      </m:oMath>
      <w:r w:rsidR="00E971A8">
        <w:rPr>
          <w:rFonts w:eastAsiaTheme="minorEastAsia"/>
          <w:b/>
        </w:rPr>
        <w:t xml:space="preserve"> </w:t>
      </w:r>
      <w:r>
        <w:rPr>
          <w:rFonts w:eastAsiaTheme="minorEastAsia"/>
        </w:rPr>
        <w:t xml:space="preserve">was estimated by dividing the estimated survey-wide catch of larges by the total number of pots successfully fished in the survey:  </w:t>
      </w:r>
    </w:p>
    <w:p w:rsidR="00AF0625" w:rsidRPr="004142BF" w:rsidRDefault="00AF0625" w:rsidP="00AF0625">
      <w:pPr>
        <w:rPr>
          <w:b/>
        </w:rPr>
      </w:pPr>
      <w:r w:rsidRPr="002375EA">
        <w:rPr>
          <w:rFonts w:eastAsiaTheme="minorEastAsia"/>
        </w:rPr>
        <w:t xml:space="preserve"> </w:t>
      </w:r>
      <m:oMath>
        <m:r>
          <m:rPr>
            <m:sty m:val="p"/>
          </m:rPr>
          <w:rPr>
            <w:rFonts w:ascii="Cambria Math" w:hAnsi="Cambria Math"/>
          </w:rPr>
          <w:br/>
        </m:r>
      </m:oMath>
      <m:oMathPara>
        <m:oMath>
          <m:sSub>
            <m:sSubPr>
              <m:ctrlPr>
                <w:rPr>
                  <w:rFonts w:ascii="Cambria Math" w:hAnsi="Cambria Math"/>
                  <w:b/>
                  <w:i/>
                </w:rPr>
              </m:ctrlPr>
            </m:sSubPr>
            <m:e>
              <m:acc>
                <m:accPr>
                  <m:chr m:val="̅"/>
                  <m:ctrlPr>
                    <w:rPr>
                      <w:rFonts w:ascii="Cambria Math" w:hAnsi="Cambria Math"/>
                      <w:b/>
                      <w:i/>
                    </w:rPr>
                  </m:ctrlPr>
                </m:accPr>
                <m:e>
                  <m:r>
                    <m:rPr>
                      <m:sty m:val="bi"/>
                    </m:rPr>
                    <w:rPr>
                      <w:rFonts w:ascii="Cambria Math" w:hAnsi="Cambria Math"/>
                    </w:rPr>
                    <m:t>c</m:t>
                  </m:r>
                </m:e>
              </m:acc>
            </m:e>
            <m:sub>
              <m:r>
                <m:rPr>
                  <m:sty m:val="bi"/>
                </m:rPr>
                <w:rPr>
                  <w:rFonts w:ascii="Cambria Math" w:hAnsi="Cambria Math"/>
                </w:rPr>
                <m:t>lrg</m:t>
              </m:r>
            </m:sub>
          </m:sSub>
          <m:r>
            <m:rPr>
              <m:sty m:val="bi"/>
            </m:rPr>
            <w:rPr>
              <w:rFonts w:ascii="Cambria Math" w:hAnsi="Cambria Math"/>
            </w:rPr>
            <m:t xml:space="preserve">= </m:t>
          </m:r>
          <m:f>
            <m:fPr>
              <m:ctrlPr>
                <w:rPr>
                  <w:rFonts w:ascii="Cambria Math" w:hAnsi="Cambria Math"/>
                  <w:b/>
                  <w:i/>
                </w:rPr>
              </m:ctrlPr>
            </m:fPr>
            <m:num>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lrg</m:t>
                  </m:r>
                </m:sub>
              </m:sSub>
            </m:num>
            <m:den>
              <m:r>
                <m:rPr>
                  <m:sty m:val="bi"/>
                </m:rPr>
                <w:rPr>
                  <w:rFonts w:ascii="Cambria Math" w:hAnsi="Cambria Math"/>
                </w:rPr>
                <m:t>n</m:t>
              </m:r>
            </m:den>
          </m:f>
        </m:oMath>
      </m:oMathPara>
    </w:p>
    <w:p w:rsidR="00AF0625" w:rsidRDefault="00AF0625" w:rsidP="00AF0625">
      <w:pPr>
        <w:contextualSpacing/>
        <w:rPr>
          <w:rFonts w:eastAsiaTheme="minorEastAsia"/>
        </w:rPr>
      </w:pPr>
    </w:p>
    <w:p w:rsidR="00EE5DE7" w:rsidRDefault="00AF0625" w:rsidP="00AF0625">
      <w:r>
        <w:t xml:space="preserve">The Valdez </w:t>
      </w:r>
      <w:r w:rsidR="00E971A8">
        <w:t xml:space="preserve">site was not included in survey or area </w:t>
      </w:r>
      <w:r>
        <w:t>wide statistics because it is outside the commercial fishing area.</w:t>
      </w:r>
      <w:r w:rsidR="005B0585">
        <w:t xml:space="preserve"> </w:t>
      </w:r>
    </w:p>
    <w:p w:rsidR="00AF0625" w:rsidRDefault="00AF0625" w:rsidP="00AF0625">
      <w:r>
        <w:t xml:space="preserve">Size at 50% female was estimated using logistic regression. </w:t>
      </w:r>
    </w:p>
    <w:p w:rsidR="00C506F1" w:rsidRDefault="00C506F1" w:rsidP="00556AD1"/>
    <w:p w:rsidR="00C506F1" w:rsidRDefault="00C506F1" w:rsidP="00C506F1">
      <w:pPr>
        <w:pStyle w:val="Heading1"/>
      </w:pPr>
      <w:bookmarkStart w:id="10" w:name="_Toc315332899"/>
      <w:commentRangeStart w:id="11"/>
      <w:r>
        <w:t>Results</w:t>
      </w:r>
      <w:bookmarkEnd w:id="10"/>
      <w:commentRangeEnd w:id="11"/>
      <w:r w:rsidR="005B0585">
        <w:rPr>
          <w:rStyle w:val="CommentReference"/>
          <w:rFonts w:ascii="Times New Roman" w:hAnsi="Times New Roman"/>
          <w:b w:val="0"/>
          <w:caps w:val="0"/>
        </w:rPr>
        <w:commentReference w:id="11"/>
      </w:r>
    </w:p>
    <w:p w:rsidR="00E1282B" w:rsidRDefault="00E1282B" w:rsidP="00E1282B">
      <w:pPr>
        <w:pStyle w:val="Heading2"/>
      </w:pPr>
      <w:r>
        <w:t xml:space="preserve">Survey-wide </w:t>
      </w:r>
    </w:p>
    <w:p w:rsidR="00E1282B" w:rsidRDefault="00E1282B" w:rsidP="00E1282B">
      <w:pPr>
        <w:pStyle w:val="Heading3"/>
      </w:pPr>
      <w:r>
        <w:t xml:space="preserve">Raw Effort and Catch </w:t>
      </w:r>
    </w:p>
    <w:p w:rsidR="00AF0625" w:rsidRDefault="001F08B0" w:rsidP="00AF0625">
      <w:pPr>
        <w:contextualSpacing/>
        <w:rPr>
          <w:i/>
        </w:rPr>
      </w:pPr>
      <w:proofErr w:type="gramStart"/>
      <w:r>
        <w:t xml:space="preserve">An average of </w:t>
      </w:r>
      <w:r w:rsidR="00620F92">
        <w:t>350 pots were</w:t>
      </w:r>
      <w:proofErr w:type="gramEnd"/>
      <w:r w:rsidR="00620F92">
        <w:t xml:space="preserve"> successfully fished each year </w:t>
      </w:r>
      <w:r w:rsidR="00E971A8">
        <w:t>with a range</w:t>
      </w:r>
      <w:r w:rsidR="00620F92">
        <w:t xml:space="preserve"> from </w:t>
      </w:r>
      <w:r w:rsidR="00AF0625">
        <w:t>264 to 395 pots</w:t>
      </w:r>
      <w:r w:rsidR="00620F92">
        <w:t xml:space="preserve"> </w:t>
      </w:r>
      <w:r w:rsidR="00E971A8">
        <w:t>(Table 1</w:t>
      </w:r>
      <w:r w:rsidR="00AF0625">
        <w:t xml:space="preserve">).  The total catch of spot shrimp </w:t>
      </w:r>
      <w:r w:rsidR="00620F92">
        <w:t xml:space="preserve">averaged 474 </w:t>
      </w:r>
      <w:proofErr w:type="spellStart"/>
      <w:r w:rsidR="00620F92">
        <w:t>lb</w:t>
      </w:r>
      <w:proofErr w:type="spellEnd"/>
      <w:r w:rsidR="00620F92">
        <w:t xml:space="preserve"> and 10,802 shrimp</w:t>
      </w:r>
      <w:r w:rsidR="00F07663">
        <w:t>,</w:t>
      </w:r>
      <w:r w:rsidR="00620F92">
        <w:t xml:space="preserve"> and </w:t>
      </w:r>
      <w:r w:rsidR="00AF0625">
        <w:t xml:space="preserve">ranged from 76 </w:t>
      </w:r>
      <w:proofErr w:type="spellStart"/>
      <w:r w:rsidR="00AF0625">
        <w:t>lb</w:t>
      </w:r>
      <w:proofErr w:type="spellEnd"/>
      <w:r w:rsidR="00AF0625">
        <w:t xml:space="preserve"> and 2,252 shrimp in 1998</w:t>
      </w:r>
      <w:r w:rsidR="00887135">
        <w:t>,</w:t>
      </w:r>
      <w:r w:rsidR="00AF0625">
        <w:t xml:space="preserve"> to 838 </w:t>
      </w:r>
      <w:proofErr w:type="spellStart"/>
      <w:r w:rsidR="00AF0625">
        <w:t>lb</w:t>
      </w:r>
      <w:proofErr w:type="spellEnd"/>
      <w:r w:rsidR="00AF0625">
        <w:t xml:space="preserve"> and 24,152 shrimp in 2007</w:t>
      </w:r>
      <w:r w:rsidR="00620F92">
        <w:t>.</w:t>
      </w:r>
    </w:p>
    <w:p w:rsidR="00E1282B" w:rsidRDefault="00E1282B" w:rsidP="00E1282B">
      <w:pPr>
        <w:pStyle w:val="Heading3"/>
      </w:pPr>
      <w:r>
        <w:t xml:space="preserve">Catch Rate </w:t>
      </w:r>
    </w:p>
    <w:p w:rsidR="00AF0625" w:rsidRDefault="00345611" w:rsidP="00AF0625">
      <w:pPr>
        <w:contextualSpacing/>
      </w:pPr>
      <w:r>
        <w:t>Over the 1992-2016 time series, t</w:t>
      </w:r>
      <w:r w:rsidR="00AF0625">
        <w:t xml:space="preserve">he survey-wide CPUE of all sizes </w:t>
      </w:r>
      <w:r w:rsidR="00887135">
        <w:t xml:space="preserve">of spot shrimp </w:t>
      </w:r>
      <w:r w:rsidR="00BD02BE">
        <w:t xml:space="preserve">averaged 1.32 </w:t>
      </w:r>
      <w:proofErr w:type="spellStart"/>
      <w:r w:rsidR="00BD02BE">
        <w:t>lb</w:t>
      </w:r>
      <w:proofErr w:type="spellEnd"/>
      <w:r w:rsidR="00BD02BE">
        <w:t xml:space="preserve">/pot annually, and </w:t>
      </w:r>
      <w:r w:rsidR="00AF0625">
        <w:t>ranged from 0.29 to 2.75</w:t>
      </w:r>
      <w:r w:rsidR="00BD02BE">
        <w:t xml:space="preserve"> (Table </w:t>
      </w:r>
      <w:r w:rsidR="00F07663">
        <w:t>1</w:t>
      </w:r>
      <w:r w:rsidR="00AF0625">
        <w:t xml:space="preserve">).  The CPUE of larges ranged from 0.14 to </w:t>
      </w:r>
      <w:r w:rsidR="00887135">
        <w:t xml:space="preserve">1.98 </w:t>
      </w:r>
      <w:proofErr w:type="spellStart"/>
      <w:r w:rsidR="00887135">
        <w:t>lb</w:t>
      </w:r>
      <w:proofErr w:type="spellEnd"/>
      <w:r w:rsidR="00887135">
        <w:t>/pot with a</w:t>
      </w:r>
      <w:r w:rsidR="00BD02BE">
        <w:t>n annual</w:t>
      </w:r>
      <w:r w:rsidR="00887135">
        <w:t xml:space="preserve"> mean of 0.86</w:t>
      </w:r>
      <w:r w:rsidR="00F07663">
        <w:t>.  Both l</w:t>
      </w:r>
      <w:r w:rsidR="00AF0625">
        <w:t>arge and all CPUE generally decreased from 1992 to record lows in 1998 wit</w:t>
      </w:r>
      <w:r w:rsidR="00F07663">
        <w:t>h a minor peak in 1995 (Figure 3</w:t>
      </w:r>
      <w:r w:rsidR="00AF0625">
        <w:t>).  Over the next decade the CPUE of both size cla</w:t>
      </w:r>
      <w:r w:rsidR="00BD02BE">
        <w:t>sses increased with CPUE of all sizes</w:t>
      </w:r>
      <w:r w:rsidR="00F07663">
        <w:t xml:space="preserve"> peaking at near</w:t>
      </w:r>
      <w:r w:rsidR="00AF0625">
        <w:t xml:space="preserve"> record highs in 2008</w:t>
      </w:r>
      <w:r w:rsidR="002055C3">
        <w:t>.</w:t>
      </w:r>
      <w:r w:rsidR="00AF0625">
        <w:t xml:space="preserve">  Both catch rates declined in 2010, then increased again in 2011.  From 2012 to 2015 the catch rates of both declined, before surging to </w:t>
      </w:r>
      <w:r w:rsidR="00BD02BE">
        <w:t>record</w:t>
      </w:r>
      <w:r w:rsidR="00AF0625">
        <w:t xml:space="preserve"> highs in 2016. </w:t>
      </w:r>
    </w:p>
    <w:p w:rsidR="00AF0625" w:rsidRPr="001D22F2" w:rsidRDefault="00AF0625" w:rsidP="00AF0625">
      <w:pPr>
        <w:contextualSpacing/>
      </w:pPr>
    </w:p>
    <w:p w:rsidR="00E1282B" w:rsidRDefault="00E1282B" w:rsidP="00E1282B">
      <w:pPr>
        <w:pStyle w:val="Heading3"/>
      </w:pPr>
      <w:r>
        <w:t xml:space="preserve">Size </w:t>
      </w:r>
      <w:r w:rsidR="007972D9">
        <w:t xml:space="preserve">and Sex </w:t>
      </w:r>
      <w:r>
        <w:t>Composition</w:t>
      </w:r>
    </w:p>
    <w:p w:rsidR="006D564A" w:rsidRDefault="00AF0625" w:rsidP="00AF0625">
      <w:pPr>
        <w:contextualSpacing/>
        <w:rPr>
          <w:rStyle w:val="CommentReference"/>
        </w:rPr>
      </w:pPr>
      <w:r>
        <w:t xml:space="preserve">The survey-wide </w:t>
      </w:r>
      <w:r w:rsidR="00F07663">
        <w:t xml:space="preserve">annual </w:t>
      </w:r>
      <w:r>
        <w:t>mean carapace length was 30.</w:t>
      </w:r>
      <w:r w:rsidR="00194808" w:rsidRPr="00194808">
        <w:rPr>
          <w:color w:val="000000" w:themeColor="text1"/>
        </w:rPr>
        <w:t>6</w:t>
      </w:r>
      <w:r w:rsidRPr="00194808">
        <w:rPr>
          <w:color w:val="000000" w:themeColor="text1"/>
        </w:rPr>
        <w:t>mm, and ranged from 28.</w:t>
      </w:r>
      <w:r w:rsidR="00194808" w:rsidRPr="00194808">
        <w:rPr>
          <w:color w:val="000000" w:themeColor="text1"/>
        </w:rPr>
        <w:t>3m</w:t>
      </w:r>
      <w:r w:rsidR="00194808">
        <w:t>m to 34</w:t>
      </w:r>
      <w:r>
        <w:t>.</w:t>
      </w:r>
      <w:r w:rsidR="00194808">
        <w:t>1</w:t>
      </w:r>
      <w:r w:rsidR="00F07663">
        <w:t>mm (Figure 4</w:t>
      </w:r>
      <w:r>
        <w:t xml:space="preserve">).  </w:t>
      </w:r>
      <w:r w:rsidR="006D564A">
        <w:t>Although no general long term trend is apparent, mean size has varied slightly from year to year</w:t>
      </w:r>
      <w:r w:rsidR="00005F5C">
        <w:t xml:space="preserve"> with some similarity to </w:t>
      </w:r>
      <w:proofErr w:type="spellStart"/>
      <w:r w:rsidR="00005F5C">
        <w:t>interannua</w:t>
      </w:r>
      <w:r w:rsidR="006D564A">
        <w:t>l</w:t>
      </w:r>
      <w:proofErr w:type="spellEnd"/>
      <w:r w:rsidR="006D564A">
        <w:t xml:space="preserve"> variation in CPUE.  </w:t>
      </w:r>
      <w:r w:rsidR="00005F5C">
        <w:t>Similar to</w:t>
      </w:r>
      <w:r>
        <w:t xml:space="preserve"> CPUE, mean length declined from 1992 to 1994, increased in 1995, then decreased again through 1998. </w:t>
      </w:r>
      <w:r w:rsidR="00DB6B77">
        <w:t xml:space="preserve"> </w:t>
      </w:r>
      <w:r w:rsidR="003736FC">
        <w:t>Mean</w:t>
      </w:r>
      <w:r>
        <w:t xml:space="preserve"> size increased from 1998 to 2001, then decreased through 2007.</w:t>
      </w:r>
      <w:r w:rsidR="003736FC">
        <w:t xml:space="preserve">  Mean</w:t>
      </w:r>
      <w:r>
        <w:t xml:space="preserve"> size reached a record high in 2011, then generally declined over the remainder of the time series.  </w:t>
      </w:r>
      <w:r w:rsidR="00DB6B77">
        <w:t>In 2016,</w:t>
      </w:r>
      <w:r w:rsidR="003736FC">
        <w:t xml:space="preserve"> the mean</w:t>
      </w:r>
      <w:r>
        <w:t xml:space="preserve"> size was near the long average.</w:t>
      </w:r>
    </w:p>
    <w:p w:rsidR="00AF0625" w:rsidRDefault="006D564A" w:rsidP="00AF0625">
      <w:pPr>
        <w:contextualSpacing/>
        <w:rPr>
          <w:b/>
        </w:rPr>
      </w:pPr>
      <w:r>
        <w:rPr>
          <w:b/>
        </w:rPr>
        <w:t xml:space="preserve"> </w:t>
      </w:r>
    </w:p>
    <w:p w:rsidR="008C108D" w:rsidRDefault="00AF0625" w:rsidP="00AF0625">
      <w:pPr>
        <w:contextualSpacing/>
      </w:pPr>
      <w:r>
        <w:t xml:space="preserve">Dominant size classes are apparent in the length frequency </w:t>
      </w:r>
      <w:r w:rsidR="002055C3">
        <w:t xml:space="preserve">distributions </w:t>
      </w:r>
      <w:r>
        <w:t>(Figure 4).  Growth in some of these modes can be tr</w:t>
      </w:r>
      <w:r w:rsidR="00055D7B">
        <w:t xml:space="preserve">acked over time.  For example, </w:t>
      </w:r>
      <w:r>
        <w:t xml:space="preserve">the recruitment pulse at ~ 25 mm in 2005 progressively shifts larger to ~ 37mm in 2011. </w:t>
      </w:r>
      <w:r w:rsidR="0079757E">
        <w:t xml:space="preserve"> </w:t>
      </w:r>
      <w:r>
        <w:t>This particular recruitment pulse coincides, and may</w:t>
      </w:r>
      <w:r w:rsidR="00055D7B">
        <w:t xml:space="preserve"> have contributed to </w:t>
      </w:r>
      <w:r>
        <w:t>the increase in CPUE from 2005 to 2011, appearing first a</w:t>
      </w:r>
      <w:r w:rsidR="00055D7B">
        <w:t xml:space="preserve">s </w:t>
      </w:r>
      <w:r>
        <w:t xml:space="preserve">an increase in CPUE </w:t>
      </w:r>
      <w:r w:rsidR="002055C3">
        <w:t xml:space="preserve">of </w:t>
      </w:r>
      <w:proofErr w:type="spellStart"/>
      <w:r>
        <w:t>alls</w:t>
      </w:r>
      <w:proofErr w:type="spellEnd"/>
      <w:r>
        <w:t xml:space="preserve">, then later as an </w:t>
      </w:r>
      <w:r w:rsidR="00055D7B">
        <w:t>increase</w:t>
      </w:r>
      <w:r>
        <w:t xml:space="preserve"> in CPUE of larges.  </w:t>
      </w:r>
      <w:r w:rsidR="0079757E">
        <w:t>In 2016</w:t>
      </w:r>
      <w:r w:rsidR="00A83FC2">
        <w:t>,</w:t>
      </w:r>
      <w:r w:rsidR="0079757E">
        <w:t xml:space="preserve"> modes were at </w:t>
      </w:r>
      <w:proofErr w:type="gramStart"/>
      <w:r w:rsidR="0079757E">
        <w:t>27mm ,</w:t>
      </w:r>
      <w:proofErr w:type="gramEnd"/>
      <w:r w:rsidR="0079757E">
        <w:t xml:space="preserve"> 33mm and </w:t>
      </w:r>
      <w:r w:rsidR="00A83FC2">
        <w:t xml:space="preserve">44mm.  </w:t>
      </w:r>
      <w:r>
        <w:t>The smal</w:t>
      </w:r>
      <w:r w:rsidR="00D50E69">
        <w:t xml:space="preserve">lest </w:t>
      </w:r>
      <w:r w:rsidR="0013412F">
        <w:t xml:space="preserve">measured </w:t>
      </w:r>
      <w:r w:rsidR="00D50E69">
        <w:t xml:space="preserve">female was 34mm.  </w:t>
      </w:r>
    </w:p>
    <w:p w:rsidR="008C108D" w:rsidRDefault="008C108D" w:rsidP="00AF0625">
      <w:pPr>
        <w:contextualSpacing/>
      </w:pPr>
    </w:p>
    <w:p w:rsidR="00574BE3" w:rsidRDefault="008C108D" w:rsidP="00AF0625">
      <w:pPr>
        <w:contextualSpacing/>
      </w:pPr>
      <w:r>
        <w:t>The</w:t>
      </w:r>
      <w:r w:rsidR="00574BE3">
        <w:t xml:space="preserve"> </w:t>
      </w:r>
      <w:r>
        <w:t xml:space="preserve">length at 50% female </w:t>
      </w:r>
      <w:r w:rsidR="00AA1B29">
        <w:t xml:space="preserve">(L50) </w:t>
      </w:r>
      <w:r>
        <w:t xml:space="preserve">averaged </w:t>
      </w:r>
      <w:r w:rsidR="00574BE3">
        <w:t xml:space="preserve"> 40.2mm o</w:t>
      </w:r>
      <w:r w:rsidR="007972D9">
        <w:t xml:space="preserve">ver </w:t>
      </w:r>
      <w:r w:rsidR="0013412F">
        <w:t xml:space="preserve">the </w:t>
      </w:r>
      <w:r w:rsidR="00574BE3">
        <w:t xml:space="preserve">1992–2016 </w:t>
      </w:r>
      <w:r w:rsidR="007972D9">
        <w:t xml:space="preserve">time series </w:t>
      </w:r>
      <w:r w:rsidR="00574BE3">
        <w:t>with no apparent long term trend and little variation between areas (Figures 9 and 10).</w:t>
      </w:r>
    </w:p>
    <w:p w:rsidR="00632F99" w:rsidRDefault="00574BE3" w:rsidP="00AF0625">
      <w:pPr>
        <w:contextualSpacing/>
        <w:rPr>
          <w:b/>
        </w:rPr>
      </w:pPr>
      <w:r>
        <w:t xml:space="preserve"> </w:t>
      </w:r>
    </w:p>
    <w:p w:rsidR="00E1282B" w:rsidRDefault="00194808" w:rsidP="00632F99">
      <w:pPr>
        <w:contextualSpacing/>
      </w:pPr>
      <w:r>
        <w:t xml:space="preserve">Females comprised </w:t>
      </w:r>
      <w:r w:rsidRPr="00194808">
        <w:rPr>
          <w:color w:val="000000" w:themeColor="text1"/>
        </w:rPr>
        <w:t>10</w:t>
      </w:r>
      <w:r w:rsidR="00347DC8" w:rsidRPr="00194808">
        <w:rPr>
          <w:color w:val="000000" w:themeColor="text1"/>
        </w:rPr>
        <w:t xml:space="preserve">% </w:t>
      </w:r>
      <w:r>
        <w:rPr>
          <w:color w:val="000000" w:themeColor="text1"/>
        </w:rPr>
        <w:t xml:space="preserve">of spot shrimp caught </w:t>
      </w:r>
      <w:r w:rsidRPr="00194808">
        <w:rPr>
          <w:color w:val="000000" w:themeColor="text1"/>
        </w:rPr>
        <w:t xml:space="preserve">on average </w:t>
      </w:r>
      <w:r w:rsidR="00347DC8" w:rsidRPr="00194808">
        <w:rPr>
          <w:color w:val="000000" w:themeColor="text1"/>
        </w:rPr>
        <w:t>(Table 2).  Following a maximum of 25</w:t>
      </w:r>
      <w:proofErr w:type="gramStart"/>
      <w:r w:rsidR="00347DC8">
        <w:t xml:space="preserve">% </w:t>
      </w:r>
      <w:r>
        <w:t xml:space="preserve"> in</w:t>
      </w:r>
      <w:proofErr w:type="gramEnd"/>
      <w:r>
        <w:t xml:space="preserve"> </w:t>
      </w:r>
      <w:r w:rsidR="00347DC8">
        <w:t xml:space="preserve">2011, the female </w:t>
      </w:r>
      <w:r>
        <w:t>component of the catch dropped</w:t>
      </w:r>
      <w:r w:rsidR="00347DC8">
        <w:t xml:space="preserve"> </w:t>
      </w:r>
      <w:r w:rsidR="00347DC8" w:rsidRPr="00194808">
        <w:rPr>
          <w:color w:val="000000" w:themeColor="text1"/>
        </w:rPr>
        <w:t>to 8%</w:t>
      </w:r>
      <w:r w:rsidR="00347DC8">
        <w:t xml:space="preserve"> in 2015 before </w:t>
      </w:r>
      <w:r w:rsidR="0083706A">
        <w:t xml:space="preserve">returning above </w:t>
      </w:r>
      <w:r w:rsidR="00347DC8">
        <w:t xml:space="preserve">the long term average in 2016. </w:t>
      </w:r>
    </w:p>
    <w:p w:rsidR="00597335" w:rsidRDefault="00597335" w:rsidP="00632F99">
      <w:pPr>
        <w:contextualSpacing/>
      </w:pPr>
    </w:p>
    <w:p w:rsidR="00597335" w:rsidRDefault="00597335" w:rsidP="00597335">
      <w:pPr>
        <w:pStyle w:val="Heading2"/>
      </w:pPr>
      <w:r>
        <w:t>Area 1</w:t>
      </w:r>
    </w:p>
    <w:p w:rsidR="00E1282B" w:rsidRDefault="00DD6B08" w:rsidP="00E1282B">
      <w:pPr>
        <w:pStyle w:val="Heading3"/>
      </w:pPr>
      <w:r>
        <w:t xml:space="preserve">Catch Rate </w:t>
      </w:r>
    </w:p>
    <w:p w:rsidR="00AF0625" w:rsidRDefault="00AF0625" w:rsidP="00AF0625">
      <w:pPr>
        <w:contextualSpacing/>
      </w:pPr>
      <w:r>
        <w:t>In Area 1 th</w:t>
      </w:r>
      <w:r w:rsidR="005C3010">
        <w:t>e 1992–2016</w:t>
      </w:r>
      <w:r>
        <w:t xml:space="preserve"> a</w:t>
      </w:r>
      <w:r w:rsidR="00765FCE">
        <w:t>verage CPUE of all sizes was 1.7</w:t>
      </w:r>
      <w:r>
        <w:t xml:space="preserve"> </w:t>
      </w:r>
      <w:proofErr w:type="spellStart"/>
      <w:r w:rsidR="005C3010">
        <w:t>lb</w:t>
      </w:r>
      <w:proofErr w:type="spellEnd"/>
      <w:r w:rsidR="005C3010">
        <w:t>/pot</w:t>
      </w:r>
      <w:r w:rsidR="003736FC">
        <w:t xml:space="preserve"> </w:t>
      </w:r>
      <w:r>
        <w:t>and larges 1.4</w:t>
      </w:r>
      <w:r w:rsidR="0013412F">
        <w:t xml:space="preserve"> (Table 3, Figure 5)</w:t>
      </w:r>
      <w:r>
        <w:t>.</w:t>
      </w:r>
      <w:r w:rsidR="00656B49">
        <w:t xml:space="preserve">  2004 saw a roughly four-fold increase in CPUE, with CPUE of larges averaging </w:t>
      </w:r>
      <w:r w:rsidR="0013412F">
        <w:t>0.</w:t>
      </w:r>
      <w:r w:rsidR="00656B49" w:rsidRPr="000F7D9A">
        <w:t xml:space="preserve">5 </w:t>
      </w:r>
      <w:proofErr w:type="spellStart"/>
      <w:r w:rsidR="00656B49" w:rsidRPr="000F7D9A">
        <w:t>lb</w:t>
      </w:r>
      <w:proofErr w:type="spellEnd"/>
      <w:r w:rsidR="00656B49" w:rsidRPr="000F7D9A">
        <w:t>/pot prior to 2004 and 2.</w:t>
      </w:r>
      <w:r w:rsidR="000F7D9A" w:rsidRPr="000F7D9A">
        <w:t>2</w:t>
      </w:r>
      <w:r w:rsidR="00656B49">
        <w:t xml:space="preserve"> </w:t>
      </w:r>
      <w:proofErr w:type="spellStart"/>
      <w:r w:rsidR="00656B49">
        <w:t>lb</w:t>
      </w:r>
      <w:proofErr w:type="spellEnd"/>
      <w:r w:rsidR="00656B49">
        <w:t xml:space="preserve">/pot afterwards.  </w:t>
      </w:r>
      <w:r>
        <w:t xml:space="preserve">Some </w:t>
      </w:r>
      <w:r w:rsidR="00D50E69">
        <w:t xml:space="preserve">of </w:t>
      </w:r>
      <w:r>
        <w:t>the inter</w:t>
      </w:r>
      <w:r w:rsidR="005C3010">
        <w:t>-</w:t>
      </w:r>
      <w:r>
        <w:t xml:space="preserve">annual </w:t>
      </w:r>
      <w:proofErr w:type="gramStart"/>
      <w:r>
        <w:t xml:space="preserve">variation apparent in the </w:t>
      </w:r>
      <w:r w:rsidR="000F7D9A">
        <w:t>survey-wide values are</w:t>
      </w:r>
      <w:proofErr w:type="gramEnd"/>
      <w:r w:rsidR="000F7D9A">
        <w:t xml:space="preserve"> </w:t>
      </w:r>
      <w:r>
        <w:t>also</w:t>
      </w:r>
      <w:r w:rsidR="005C3010">
        <w:t xml:space="preserve"> apparent in the area-1 CPUE.  </w:t>
      </w:r>
      <w:r>
        <w:t>For example, the local minima obser</w:t>
      </w:r>
      <w:r w:rsidR="0013412F">
        <w:t xml:space="preserve">ved in 1994 and 1998, and </w:t>
      </w:r>
      <w:r>
        <w:t xml:space="preserve">maxima in 2008, 2012 and 2016 paralleled those in the survey-wide values. </w:t>
      </w:r>
    </w:p>
    <w:p w:rsidR="00E1282B" w:rsidRDefault="00E1282B" w:rsidP="00E1282B">
      <w:pPr>
        <w:pStyle w:val="Heading3"/>
      </w:pPr>
      <w:r>
        <w:t>Size Composition</w:t>
      </w:r>
    </w:p>
    <w:p w:rsidR="00AF0625" w:rsidRDefault="00656B49" w:rsidP="00AF0625">
      <w:pPr>
        <w:contextualSpacing/>
      </w:pPr>
      <w:r>
        <w:t>The</w:t>
      </w:r>
      <w:r w:rsidR="00AF0625">
        <w:t xml:space="preserve"> average size in area 1</w:t>
      </w:r>
      <w:r w:rsidR="00B552D7">
        <w:t xml:space="preserve"> was the greatest of the 3 areas with a </w:t>
      </w:r>
      <w:proofErr w:type="spellStart"/>
      <w:r w:rsidR="00B552D7">
        <w:t>longterm</w:t>
      </w:r>
      <w:proofErr w:type="spellEnd"/>
      <w:r w:rsidR="00B552D7">
        <w:t xml:space="preserve"> average of</w:t>
      </w:r>
      <w:r w:rsidR="008C6FA7">
        <w:t xml:space="preserve"> 33.9</w:t>
      </w:r>
      <w:r w:rsidR="00F424E0">
        <w:t xml:space="preserve"> </w:t>
      </w:r>
      <w:r w:rsidR="00AF0625">
        <w:t xml:space="preserve">mm </w:t>
      </w:r>
      <w:r w:rsidR="00B552D7">
        <w:t xml:space="preserve">and a </w:t>
      </w:r>
      <w:r w:rsidR="00AF0625">
        <w:t xml:space="preserve">range </w:t>
      </w:r>
      <w:proofErr w:type="gramStart"/>
      <w:r w:rsidR="00AF0625">
        <w:t>of  29</w:t>
      </w:r>
      <w:r w:rsidR="00597335">
        <w:t>.2</w:t>
      </w:r>
      <w:proofErr w:type="gramEnd"/>
      <w:r w:rsidR="00AF0625">
        <w:t xml:space="preserve"> to 37</w:t>
      </w:r>
      <w:r w:rsidR="00597335">
        <w:t xml:space="preserve">.4 </w:t>
      </w:r>
      <w:r w:rsidR="00AF0625">
        <w:t>mm</w:t>
      </w:r>
      <w:r w:rsidR="0013412F">
        <w:t xml:space="preserve"> (Figure 6</w:t>
      </w:r>
      <w:r w:rsidR="00B552D7">
        <w:t>)</w:t>
      </w:r>
      <w:r w:rsidR="00AF0625">
        <w:t xml:space="preserve">.   The mean size decreased slightly following near record highs in 2010–2012, however the 2016 value was near the long term average.  </w:t>
      </w:r>
    </w:p>
    <w:p w:rsidR="00AF0625" w:rsidRDefault="00AF0625" w:rsidP="00AF0625">
      <w:pPr>
        <w:contextualSpacing/>
      </w:pPr>
    </w:p>
    <w:p w:rsidR="00AF0625" w:rsidRDefault="00AF0625" w:rsidP="00AF0625">
      <w:pPr>
        <w:contextualSpacing/>
      </w:pPr>
      <w:proofErr w:type="gramStart"/>
      <w:r>
        <w:t>In the size frequency distributions, a single dominant mode tracks progressively larger from 2004 to 2012</w:t>
      </w:r>
      <w:r w:rsidR="0013412F">
        <w:t xml:space="preserve"> (Figure 8)</w:t>
      </w:r>
      <w:r>
        <w:t>.</w:t>
      </w:r>
      <w:proofErr w:type="gramEnd"/>
      <w:r>
        <w:t xml:space="preserve">  Prior to and after this time period the distribution was multimodal.  In 2016</w:t>
      </w:r>
      <w:r w:rsidR="00656B49">
        <w:t>,</w:t>
      </w:r>
      <w:r w:rsidR="00761F34">
        <w:t xml:space="preserve"> modes were present</w:t>
      </w:r>
      <w:r w:rsidR="00206A9C">
        <w:t xml:space="preserve"> at 24, 33</w:t>
      </w:r>
      <w:r>
        <w:t xml:space="preserve">, and 44 mm. </w:t>
      </w:r>
    </w:p>
    <w:p w:rsidR="00E1282B" w:rsidRDefault="00E1282B" w:rsidP="00E1282B">
      <w:pPr>
        <w:pStyle w:val="Heading2"/>
      </w:pPr>
      <w:r>
        <w:lastRenderedPageBreak/>
        <w:t>Area 2</w:t>
      </w:r>
    </w:p>
    <w:p w:rsidR="00E1282B" w:rsidRDefault="00E1282B" w:rsidP="00E1282B">
      <w:pPr>
        <w:pStyle w:val="Heading3"/>
      </w:pPr>
      <w:r>
        <w:t xml:space="preserve">Catch Rate </w:t>
      </w:r>
    </w:p>
    <w:p w:rsidR="00AF0625" w:rsidRDefault="00AF0625" w:rsidP="00AF0625">
      <w:pPr>
        <w:contextualSpacing/>
      </w:pPr>
      <w:r>
        <w:t>In Area 2, the long t</w:t>
      </w:r>
      <w:r w:rsidR="00597335">
        <w:t>erm average CPUE of all sizes</w:t>
      </w:r>
      <w:r w:rsidR="008C2844">
        <w:t xml:space="preserve"> was </w:t>
      </w:r>
      <w:r w:rsidRPr="00597335">
        <w:t>1.</w:t>
      </w:r>
      <w:r w:rsidR="00597335" w:rsidRPr="00597335">
        <w:t>7</w:t>
      </w:r>
      <w:r w:rsidR="005B0585" w:rsidRPr="00597335">
        <w:t xml:space="preserve"> </w:t>
      </w:r>
      <w:proofErr w:type="spellStart"/>
      <w:r w:rsidR="005B0585" w:rsidRPr="00597335">
        <w:t>lb</w:t>
      </w:r>
      <w:proofErr w:type="spellEnd"/>
      <w:r w:rsidR="005B0585" w:rsidRPr="00597335">
        <w:t>/po</w:t>
      </w:r>
      <w:r w:rsidR="005B0585" w:rsidRPr="00E712C0">
        <w:t>t</w:t>
      </w:r>
      <w:r w:rsidR="00E712C0" w:rsidRPr="00E712C0">
        <w:t>,</w:t>
      </w:r>
      <w:r>
        <w:t xml:space="preserve"> near</w:t>
      </w:r>
      <w:r w:rsidR="005B0585">
        <w:t>ly identical to that in Area 1</w:t>
      </w:r>
      <w:r w:rsidR="00E712C0">
        <w:t xml:space="preserve"> (Figure 5)</w:t>
      </w:r>
      <w:r w:rsidR="005B0585">
        <w:t>.</w:t>
      </w:r>
      <w:r>
        <w:t xml:space="preserve">  The CPUE of larges was interme</w:t>
      </w:r>
      <w:r w:rsidR="00597335">
        <w:t xml:space="preserve">diate the other </w:t>
      </w:r>
      <w:r w:rsidR="00E712C0">
        <w:t xml:space="preserve">two </w:t>
      </w:r>
      <w:r w:rsidR="00597335">
        <w:t>areas at 0.9</w:t>
      </w:r>
      <w:r>
        <w:t xml:space="preserve"> </w:t>
      </w:r>
      <w:proofErr w:type="spellStart"/>
      <w:r>
        <w:t>lb</w:t>
      </w:r>
      <w:proofErr w:type="spellEnd"/>
      <w:r>
        <w:t>/pot.  Catch rates have generally increased in Area 2 over the</w:t>
      </w:r>
      <w:r w:rsidR="005B0585">
        <w:t xml:space="preserve"> history of the survey</w:t>
      </w:r>
      <w:r w:rsidR="00E712C0">
        <w:t xml:space="preserve"> </w:t>
      </w:r>
      <w:r w:rsidR="00206A9C">
        <w:t xml:space="preserve">although less abruptly </w:t>
      </w:r>
      <w:proofErr w:type="gramStart"/>
      <w:r w:rsidR="00206A9C">
        <w:t xml:space="preserve">than </w:t>
      </w:r>
      <w:r w:rsidR="00E712C0">
        <w:t xml:space="preserve"> Area</w:t>
      </w:r>
      <w:proofErr w:type="gramEnd"/>
      <w:r w:rsidR="00E712C0">
        <w:t xml:space="preserve"> 1.</w:t>
      </w:r>
      <w:r w:rsidR="005B0585">
        <w:t xml:space="preserve"> </w:t>
      </w:r>
      <w:r w:rsidR="00E712C0">
        <w:t xml:space="preserve"> </w:t>
      </w:r>
      <w:proofErr w:type="gramStart"/>
      <w:r w:rsidR="00E712C0">
        <w:t>M</w:t>
      </w:r>
      <w:r w:rsidR="005B0585">
        <w:t xml:space="preserve">inima </w:t>
      </w:r>
      <w:r w:rsidR="00E712C0">
        <w:t xml:space="preserve">occurred </w:t>
      </w:r>
      <w:r w:rsidR="005B0585">
        <w:t>in 1994 and 1998 and maxima</w:t>
      </w:r>
      <w:r>
        <w:t xml:space="preserve"> in 2008 and 2016.</w:t>
      </w:r>
      <w:proofErr w:type="gramEnd"/>
    </w:p>
    <w:p w:rsidR="00E1282B" w:rsidRDefault="00E1282B" w:rsidP="00E1282B">
      <w:pPr>
        <w:pStyle w:val="Heading3"/>
      </w:pPr>
      <w:r>
        <w:t>Size Composition</w:t>
      </w:r>
    </w:p>
    <w:p w:rsidR="00AF0625" w:rsidRDefault="00AF0625" w:rsidP="00AF0625">
      <w:pPr>
        <w:contextualSpacing/>
      </w:pPr>
      <w:r>
        <w:t>Mean size in area 2 was 29</w:t>
      </w:r>
      <w:r w:rsidR="00597335">
        <w:t>.7</w:t>
      </w:r>
      <w:r>
        <w:t>mm with a range of 27</w:t>
      </w:r>
      <w:r w:rsidR="00597335">
        <w:t>.5</w:t>
      </w:r>
      <w:r>
        <w:t xml:space="preserve"> to 32</w:t>
      </w:r>
      <w:r w:rsidR="00597335">
        <w:t>.9</w:t>
      </w:r>
      <w:r>
        <w:t>, substantially less tha</w:t>
      </w:r>
      <w:r w:rsidR="00E712C0">
        <w:t>n A</w:t>
      </w:r>
      <w:r w:rsidR="003736FC">
        <w:t xml:space="preserve">rea 1 and similar to </w:t>
      </w:r>
      <w:r w:rsidR="00E712C0">
        <w:t>A</w:t>
      </w:r>
      <w:r w:rsidR="003736FC">
        <w:t>rea 3</w:t>
      </w:r>
      <w:r w:rsidR="00206A9C">
        <w:t xml:space="preserve"> (Figure 6)</w:t>
      </w:r>
      <w:r w:rsidR="003736FC">
        <w:t>.</w:t>
      </w:r>
      <w:r>
        <w:t xml:space="preserve">  After </w:t>
      </w:r>
      <w:r w:rsidR="003736FC">
        <w:t xml:space="preserve">record highs in 2010 and 2011, </w:t>
      </w:r>
      <w:r>
        <w:t xml:space="preserve">mean size has generally declined to near the long term average in 2016.   </w:t>
      </w:r>
    </w:p>
    <w:p w:rsidR="00AF0625" w:rsidRDefault="00AF0625" w:rsidP="00AF0625">
      <w:pPr>
        <w:contextualSpacing/>
      </w:pPr>
    </w:p>
    <w:p w:rsidR="00AF0625" w:rsidRDefault="00AF0625" w:rsidP="00AF0625">
      <w:pPr>
        <w:contextualSpacing/>
      </w:pPr>
      <w:r>
        <w:t>A dominant size class can be tracked from 20</w:t>
      </w:r>
      <w:r w:rsidR="00206A9C">
        <w:t xml:space="preserve"> </w:t>
      </w:r>
      <w:r>
        <w:t>mm in 2003 to 46 mm in 2013</w:t>
      </w:r>
      <w:r w:rsidR="00206A9C">
        <w:t xml:space="preserve"> (Figure 8</w:t>
      </w:r>
      <w:r w:rsidR="003736FC">
        <w:t>)</w:t>
      </w:r>
      <w:r w:rsidR="005B0585">
        <w:t>.</w:t>
      </w:r>
      <w:r>
        <w:t xml:space="preserve">  In 2016 modes </w:t>
      </w:r>
      <w:r w:rsidR="003736FC">
        <w:t>a</w:t>
      </w:r>
      <w:r>
        <w:t>re apparent at 27,</w:t>
      </w:r>
      <w:r w:rsidR="00206A9C">
        <w:t xml:space="preserve"> </w:t>
      </w:r>
      <w:r>
        <w:t xml:space="preserve">33 and 45mm.   </w:t>
      </w:r>
    </w:p>
    <w:p w:rsidR="00AF0625" w:rsidRDefault="00AF0625" w:rsidP="00AF0625">
      <w:pPr>
        <w:contextualSpacing/>
      </w:pPr>
    </w:p>
    <w:p w:rsidR="00E1282B" w:rsidRDefault="00E1282B" w:rsidP="00E1282B">
      <w:pPr>
        <w:pStyle w:val="Heading2"/>
      </w:pPr>
      <w:r>
        <w:t>Area 3</w:t>
      </w:r>
    </w:p>
    <w:p w:rsidR="00E1282B" w:rsidRDefault="00E1282B" w:rsidP="00E1282B">
      <w:pPr>
        <w:pStyle w:val="Heading3"/>
      </w:pPr>
      <w:r>
        <w:t xml:space="preserve">Catch Rate </w:t>
      </w:r>
    </w:p>
    <w:p w:rsidR="00AF0625" w:rsidRDefault="00AF0625" w:rsidP="00AF0625">
      <w:pPr>
        <w:contextualSpacing/>
      </w:pPr>
      <w:r>
        <w:t>Long term average</w:t>
      </w:r>
      <w:r w:rsidR="00597335">
        <w:t xml:space="preserve"> catch rates in area 3 were 0.8 </w:t>
      </w:r>
      <w:proofErr w:type="spellStart"/>
      <w:r>
        <w:t>lb</w:t>
      </w:r>
      <w:proofErr w:type="spellEnd"/>
      <w:r>
        <w:t xml:space="preserve"> of all sizes and .5 </w:t>
      </w:r>
      <w:proofErr w:type="spellStart"/>
      <w:r>
        <w:t>lb</w:t>
      </w:r>
      <w:proofErr w:type="spellEnd"/>
      <w:r>
        <w:t xml:space="preserve"> of larges, substantially less than the other two areas</w:t>
      </w:r>
      <w:r w:rsidR="00206A9C">
        <w:t xml:space="preserve"> (Figure 5).</w:t>
      </w:r>
      <w:r>
        <w:t xml:space="preserve">  During the early years of the time series catch rates in Area 3 were similar to the other two </w:t>
      </w:r>
      <w:proofErr w:type="gramStart"/>
      <w:r>
        <w:t>areas,</w:t>
      </w:r>
      <w:proofErr w:type="gramEnd"/>
      <w:r>
        <w:t xml:space="preserve"> however area 3 did not </w:t>
      </w:r>
      <w:r w:rsidR="00833F43">
        <w:t>recover</w:t>
      </w:r>
      <w:r>
        <w:t xml:space="preserve"> as rapidly or as substantially from the 1998 record low as the other two areas.  Also, following the 2008 peak, area 3 has not performed as well as the other two areas with catch rates generally trending slightly downward.     </w:t>
      </w:r>
    </w:p>
    <w:p w:rsidR="00E1282B" w:rsidRDefault="00E1282B" w:rsidP="00E1282B">
      <w:pPr>
        <w:pStyle w:val="Heading3"/>
      </w:pPr>
      <w:r>
        <w:t>Size Composition</w:t>
      </w:r>
    </w:p>
    <w:p w:rsidR="00AF0625" w:rsidRDefault="00597335" w:rsidP="00AF0625">
      <w:pPr>
        <w:contextualSpacing/>
      </w:pPr>
      <w:r>
        <w:t>Mean size in area 3 was 30.6</w:t>
      </w:r>
      <w:r w:rsidR="00AF0625">
        <w:t xml:space="preserve"> and ranged from 27</w:t>
      </w:r>
      <w:r>
        <w:t>.6 to 34.5</w:t>
      </w:r>
      <w:r w:rsidR="00AF0625">
        <w:t>, similar to ar</w:t>
      </w:r>
      <w:r w:rsidR="00833F43">
        <w:t>ea 2 and smaller than area 1</w:t>
      </w:r>
      <w:r w:rsidR="00866BBE">
        <w:t xml:space="preserve"> (Figure 6)</w:t>
      </w:r>
      <w:r w:rsidR="00833F43">
        <w:t xml:space="preserve">.  The maximum </w:t>
      </w:r>
      <w:r w:rsidR="00AF0625">
        <w:t xml:space="preserve">size was observed in 2010.  In 2016, mean size was near the long term average.  </w:t>
      </w:r>
    </w:p>
    <w:p w:rsidR="00AF0625" w:rsidRDefault="00AF0625" w:rsidP="00AF0625">
      <w:pPr>
        <w:contextualSpacing/>
      </w:pPr>
    </w:p>
    <w:p w:rsidR="00AF0625" w:rsidRDefault="00866BBE" w:rsidP="00AF0625">
      <w:pPr>
        <w:contextualSpacing/>
      </w:pPr>
      <w:r>
        <w:t>Similar to the other two areas</w:t>
      </w:r>
      <w:r w:rsidR="00AF0625">
        <w:t>, a strong size class grew from 25mm in 2004 to 44mm in 2012</w:t>
      </w:r>
      <w:r>
        <w:t xml:space="preserve"> (Figure 8)</w:t>
      </w:r>
      <w:r w:rsidR="00AF0625">
        <w:t xml:space="preserve">.  In 2016 modes were </w:t>
      </w:r>
      <w:r w:rsidR="006508DC">
        <w:t>observed</w:t>
      </w:r>
      <w:r w:rsidR="00AF0625">
        <w:t xml:space="preserve"> at 27, 34, and 47mm.   </w:t>
      </w:r>
    </w:p>
    <w:p w:rsidR="00C506F1" w:rsidRDefault="00C506F1" w:rsidP="00556AD1"/>
    <w:p w:rsidR="00C506F1" w:rsidRDefault="00C506F1" w:rsidP="00C506F1">
      <w:pPr>
        <w:pStyle w:val="Heading1"/>
      </w:pPr>
      <w:bookmarkStart w:id="12" w:name="_Toc315332900"/>
      <w:r>
        <w:t>Discussion</w:t>
      </w:r>
      <w:bookmarkEnd w:id="12"/>
    </w:p>
    <w:p w:rsidR="00E1282B" w:rsidRDefault="00E1282B" w:rsidP="00E1282B">
      <w:pPr>
        <w:pStyle w:val="Heading2"/>
      </w:pPr>
      <w:r>
        <w:t xml:space="preserve">Survey-wide CPUE </w:t>
      </w:r>
    </w:p>
    <w:p w:rsidR="00AF0625" w:rsidRDefault="00AF0625" w:rsidP="00AF0625">
      <w:pPr>
        <w:contextualSpacing/>
      </w:pPr>
      <w:r>
        <w:t>Survey-</w:t>
      </w:r>
      <w:r w:rsidR="00ED25D7">
        <w:t>wide CPUE of both large and all sizes</w:t>
      </w:r>
      <w:r>
        <w:t xml:space="preserve"> </w:t>
      </w:r>
      <w:proofErr w:type="gramStart"/>
      <w:r>
        <w:t>has</w:t>
      </w:r>
      <w:proofErr w:type="gramEnd"/>
      <w:r>
        <w:t xml:space="preserve"> gener</w:t>
      </w:r>
      <w:r w:rsidR="00632F99">
        <w:t xml:space="preserve">ally increased </w:t>
      </w:r>
      <w:r w:rsidR="001E2BBA">
        <w:t>from 1992 to 2</w:t>
      </w:r>
      <w:r>
        <w:t>016</w:t>
      </w:r>
      <w:r w:rsidR="00CD4D8A">
        <w:t xml:space="preserve"> (Figure 3)</w:t>
      </w:r>
      <w:r>
        <w:t xml:space="preserve">.   When the CPUE of all sizes from first three years of the survey (1989–1991) are considered - 1.3, 0.9, and 1.3 </w:t>
      </w:r>
      <w:proofErr w:type="spellStart"/>
      <w:r>
        <w:t>lbs</w:t>
      </w:r>
      <w:proofErr w:type="spellEnd"/>
      <w:r>
        <w:t xml:space="preserve">/pot </w:t>
      </w:r>
      <w:r w:rsidR="00C402C6">
        <w:t>(Trowbridge 1994)</w:t>
      </w:r>
      <w:r w:rsidR="00C402C6" w:rsidRPr="00C402C6">
        <w:t xml:space="preserve"> </w:t>
      </w:r>
      <w:r>
        <w:t xml:space="preserve">-  a general decline in CPUE is evident from </w:t>
      </w:r>
      <w:r w:rsidR="00C402C6">
        <w:t>19</w:t>
      </w:r>
      <w:r>
        <w:t>89 to 1998, followed by a gen</w:t>
      </w:r>
      <w:r w:rsidR="00ED25D7">
        <w:t>eral increase from 1998 to</w:t>
      </w:r>
      <w:r w:rsidR="00CD4D8A">
        <w:t xml:space="preserve"> </w:t>
      </w:r>
      <w:r w:rsidR="00ED25D7">
        <w:t>2016</w:t>
      </w:r>
      <w:r w:rsidR="001B43C5">
        <w:t xml:space="preserve"> (Figure 1)</w:t>
      </w:r>
      <w:r w:rsidR="00C402C6">
        <w:t xml:space="preserve">.  </w:t>
      </w:r>
      <w:commentRangeStart w:id="13"/>
      <w:r>
        <w:t xml:space="preserve">Those first three years are not included in </w:t>
      </w:r>
      <w:r w:rsidR="001B43C5">
        <w:t xml:space="preserve">the analysis herein because </w:t>
      </w:r>
      <w:r w:rsidR="00CD4D8A">
        <w:t>of</w:t>
      </w:r>
      <w:r>
        <w:t xml:space="preserve"> differences in methods</w:t>
      </w:r>
      <w:commentRangeEnd w:id="13"/>
      <w:r w:rsidR="00ED25D7">
        <w:rPr>
          <w:rStyle w:val="CommentReference"/>
        </w:rPr>
        <w:commentReference w:id="13"/>
      </w:r>
      <w:r w:rsidR="001B43C5">
        <w:t xml:space="preserve"> and data management</w:t>
      </w:r>
      <w:r>
        <w:t xml:space="preserve">, and should only </w:t>
      </w:r>
      <w:r w:rsidR="001E2BBA">
        <w:t xml:space="preserve">cautiously </w:t>
      </w:r>
      <w:r w:rsidR="001B43C5">
        <w:t xml:space="preserve">be </w:t>
      </w:r>
      <w:r>
        <w:t xml:space="preserve">compared </w:t>
      </w:r>
      <w:r w:rsidR="001E2BBA">
        <w:t xml:space="preserve">to </w:t>
      </w:r>
      <w:r>
        <w:t>results from later years</w:t>
      </w:r>
      <w:r w:rsidR="001E2BBA">
        <w:t>.</w:t>
      </w:r>
      <w:r>
        <w:rPr>
          <w:rStyle w:val="CommentReference"/>
        </w:rPr>
        <w:commentReference w:id="14"/>
      </w:r>
      <w:r>
        <w:t xml:space="preserve">  </w:t>
      </w:r>
    </w:p>
    <w:p w:rsidR="00AF0625" w:rsidRDefault="00AF0625" w:rsidP="00AF0625">
      <w:pPr>
        <w:contextualSpacing/>
      </w:pPr>
    </w:p>
    <w:p w:rsidR="00AF0625" w:rsidRDefault="00AF0625" w:rsidP="00AF0625">
      <w:pPr>
        <w:contextualSpacing/>
      </w:pPr>
      <w:r>
        <w:lastRenderedPageBreak/>
        <w:t xml:space="preserve">Ideally CPUE from the </w:t>
      </w:r>
      <w:r w:rsidR="00C402C6">
        <w:t xml:space="preserve">virgin unexploited </w:t>
      </w:r>
      <w:r w:rsidR="001E2BBA">
        <w:t xml:space="preserve">stock </w:t>
      </w:r>
      <w:r>
        <w:t xml:space="preserve">would be available as a baseline comparison </w:t>
      </w:r>
      <w:r w:rsidR="00CD4D8A">
        <w:t xml:space="preserve">for </w:t>
      </w:r>
      <w:r>
        <w:t>the current survey results.  Unfortunately, this su</w:t>
      </w:r>
      <w:r w:rsidR="001E2BBA">
        <w:t xml:space="preserve">rvey </w:t>
      </w:r>
      <w:r>
        <w:t xml:space="preserve">began immediately following the collapse of the commercial fishery in the 1980’s, thus it is difficult to ascertain where the current abundance stands relative to the unexploited abundance or even to the abundance during the height of the </w:t>
      </w:r>
      <w:r w:rsidR="00C402C6">
        <w:t xml:space="preserve">peak of the historic </w:t>
      </w:r>
      <w:r>
        <w:t>commercial fi</w:t>
      </w:r>
      <w:r w:rsidR="00632F99">
        <w:t>shery</w:t>
      </w:r>
      <w:r w:rsidR="00C402C6">
        <w:t xml:space="preserve">.  Nevertheless </w:t>
      </w:r>
      <w:proofErr w:type="gramStart"/>
      <w:r>
        <w:t xml:space="preserve">1.3 </w:t>
      </w:r>
      <w:proofErr w:type="spellStart"/>
      <w:r>
        <w:t>lb</w:t>
      </w:r>
      <w:proofErr w:type="spellEnd"/>
      <w:r>
        <w:t>/pot</w:t>
      </w:r>
      <w:r w:rsidR="00577323">
        <w:t xml:space="preserve"> of all sizes</w:t>
      </w:r>
      <w:proofErr w:type="gramEnd"/>
      <w:r>
        <w:t xml:space="preserve"> </w:t>
      </w:r>
      <w:r w:rsidR="00C402C6">
        <w:t>was</w:t>
      </w:r>
      <w:r>
        <w:t xml:space="preserve"> tentatively suggested as a target threshold necessary for a commercial fishery</w:t>
      </w:r>
      <w:r w:rsidR="001E2BBA">
        <w:t xml:space="preserve"> (Trowbridge 1994)</w:t>
      </w:r>
      <w:r w:rsidR="00C402C6">
        <w:t>.</w:t>
      </w:r>
      <w:r>
        <w:t xml:space="preserve">  This threshold is the 1989 and 1991 survey value and near the 1992 to 2016 </w:t>
      </w:r>
      <w:r w:rsidR="00577323">
        <w:t>long term</w:t>
      </w:r>
      <w:r>
        <w:t xml:space="preserve"> average.  The survey CPUE has been above this threshold every year since 2004.    </w:t>
      </w:r>
    </w:p>
    <w:p w:rsidR="00AF0625" w:rsidRDefault="00AF0625" w:rsidP="00AF0625">
      <w:pPr>
        <w:contextualSpacing/>
      </w:pPr>
    </w:p>
    <w:p w:rsidR="00E1282B" w:rsidRDefault="00C402C6" w:rsidP="00E1282B">
      <w:pPr>
        <w:pStyle w:val="Heading2"/>
      </w:pPr>
      <w:r>
        <w:t>Trends since reopening commercial f</w:t>
      </w:r>
      <w:r w:rsidR="00E1282B">
        <w:t xml:space="preserve">ishery </w:t>
      </w:r>
    </w:p>
    <w:p w:rsidR="00AF0625" w:rsidRDefault="00AF0625" w:rsidP="00AF0625">
      <w:pPr>
        <w:contextualSpacing/>
      </w:pPr>
      <w:r>
        <w:t xml:space="preserve">The decline in CPUE </w:t>
      </w:r>
      <w:r w:rsidR="000F64DF">
        <w:t>of larges</w:t>
      </w:r>
      <w:r>
        <w:t>, mean size, and proportion of females observed from 2011–2015 may be cause for some concern</w:t>
      </w:r>
      <w:r w:rsidR="0090745D">
        <w:t xml:space="preserve"> (Figures3</w:t>
      </w:r>
      <w:proofErr w:type="gramStart"/>
      <w:r w:rsidR="0090745D">
        <w:t>,4</w:t>
      </w:r>
      <w:proofErr w:type="gramEnd"/>
      <w:r w:rsidR="0090745D">
        <w:t xml:space="preserve"> and 11)</w:t>
      </w:r>
      <w:r>
        <w:t xml:space="preserve">.  Viewed </w:t>
      </w:r>
      <w:r w:rsidR="00347DC8">
        <w:t>in isolation</w:t>
      </w:r>
      <w:r>
        <w:t xml:space="preserve">, the decrease in mean size and proportion female could be caused by either an increased abundance of small shrimp or a decrease abundance of large shrimp.  However the decline in CPUE </w:t>
      </w:r>
      <w:r w:rsidR="00347DC8">
        <w:t xml:space="preserve">of </w:t>
      </w:r>
      <w:r>
        <w:t>large</w:t>
      </w:r>
      <w:r w:rsidR="00347DC8">
        <w:t>s</w:t>
      </w:r>
      <w:r>
        <w:t xml:space="preserve"> indi</w:t>
      </w:r>
      <w:r w:rsidR="00833929">
        <w:t>cates the latter was operative.</w:t>
      </w:r>
      <w:r>
        <w:t xml:space="preserve">  This downward trend coincided with the reopening of the current commercial fishery in 2010.  The non-commercial harvest appears to have substantially increased around the same time as well</w:t>
      </w:r>
      <w:r w:rsidR="0090745D">
        <w:t xml:space="preserve"> (Figure 1)</w:t>
      </w:r>
      <w:r>
        <w:t>. Non-commercial harvest is unknown for 2006–2008, however the 2009 documented harvest was nearly twice that documented in earlier years (2002</w:t>
      </w:r>
      <w:r>
        <w:softHyphen/>
        <w:t>–2005).  The 2016 survey all</w:t>
      </w:r>
      <w:r w:rsidR="00833929">
        <w:t xml:space="preserve">ay these concerns </w:t>
      </w:r>
      <w:r>
        <w:t xml:space="preserve">when the downward trend in all 3 metrics reversed.   In particular, the 2016 survey-wide CPUE </w:t>
      </w:r>
      <w:r w:rsidR="000F64DF">
        <w:t xml:space="preserve">of both </w:t>
      </w:r>
      <w:proofErr w:type="spellStart"/>
      <w:r w:rsidR="000F64DF">
        <w:t>lar</w:t>
      </w:r>
      <w:r w:rsidR="00347DC8">
        <w:t>ges</w:t>
      </w:r>
      <w:proofErr w:type="spellEnd"/>
      <w:r w:rsidR="00347DC8">
        <w:t xml:space="preserve"> and all sizes were</w:t>
      </w:r>
      <w:r>
        <w:t xml:space="preserve"> the highest </w:t>
      </w:r>
      <w:r w:rsidR="00347DC8">
        <w:t>in the history of the survey</w:t>
      </w:r>
      <w:r>
        <w:t>.</w:t>
      </w:r>
      <w:r w:rsidR="00833929">
        <w:t xml:space="preserve">  </w:t>
      </w:r>
      <w:r w:rsidR="0079757E">
        <w:t xml:space="preserve">The other two metrics – </w:t>
      </w:r>
      <w:r w:rsidR="00833929">
        <w:t>proportion female and mean size</w:t>
      </w:r>
      <w:r w:rsidR="0079757E">
        <w:t xml:space="preserve"> –</w:t>
      </w:r>
      <w:r w:rsidR="00833929">
        <w:t xml:space="preserve"> were </w:t>
      </w:r>
      <w:r w:rsidR="0079757E">
        <w:t>slightly above the</w:t>
      </w:r>
      <w:r w:rsidR="00833929">
        <w:t xml:space="preserve"> 1992–2016 average in 2016. </w:t>
      </w:r>
      <w:r>
        <w:t xml:space="preserve">     </w:t>
      </w:r>
    </w:p>
    <w:p w:rsidR="00AF0625" w:rsidRDefault="00AF0625" w:rsidP="00AF0625">
      <w:pPr>
        <w:contextualSpacing/>
      </w:pPr>
    </w:p>
    <w:p w:rsidR="00E1282B" w:rsidRDefault="00E1282B" w:rsidP="00E1282B">
      <w:pPr>
        <w:pStyle w:val="Heading2"/>
      </w:pPr>
      <w:r>
        <w:t>Size Frequency distributions</w:t>
      </w:r>
    </w:p>
    <w:p w:rsidR="00A83FC2" w:rsidRDefault="00AF0625" w:rsidP="00AF0625">
      <w:pPr>
        <w:contextualSpacing/>
      </w:pPr>
      <w:proofErr w:type="gramStart"/>
      <w:r>
        <w:t xml:space="preserve">The progression in modes seen the size frequency distributions, suggest a mean growth </w:t>
      </w:r>
      <w:r w:rsidR="0079757E">
        <w:t>rate of approximately 2 to 3mm/</w:t>
      </w:r>
      <w:proofErr w:type="spellStart"/>
      <w:r>
        <w:t>yr</w:t>
      </w:r>
      <w:proofErr w:type="spellEnd"/>
      <w:r>
        <w:t xml:space="preserve"> for the s</w:t>
      </w:r>
      <w:r w:rsidR="000F64DF">
        <w:t>ize range 25 to 45 mm.</w:t>
      </w:r>
      <w:proofErr w:type="gramEnd"/>
      <w:r w:rsidR="000F64DF">
        <w:t xml:space="preserve">  This </w:t>
      </w:r>
      <w:r>
        <w:t>growth rate is roughly consistent with the 3mm/</w:t>
      </w:r>
      <w:proofErr w:type="spellStart"/>
      <w:r>
        <w:t>yr</w:t>
      </w:r>
      <w:proofErr w:type="spellEnd"/>
      <w:r>
        <w:t xml:space="preserve"> reported for tagged shrimp in Prince William Sound (</w:t>
      </w:r>
      <w:proofErr w:type="spellStart"/>
      <w:r>
        <w:t>Kimker</w:t>
      </w:r>
      <w:proofErr w:type="spellEnd"/>
      <w:r>
        <w:t xml:space="preserve"> et al. 1996).</w:t>
      </w:r>
    </w:p>
    <w:p w:rsidR="00A83FC2" w:rsidRDefault="00A83FC2" w:rsidP="00AF0625">
      <w:pPr>
        <w:contextualSpacing/>
      </w:pPr>
    </w:p>
    <w:p w:rsidR="00AF0625" w:rsidRDefault="00241909" w:rsidP="00AF0625">
      <w:pPr>
        <w:contextualSpacing/>
      </w:pPr>
      <w:r>
        <w:t>Considering</w:t>
      </w:r>
      <w:r w:rsidR="00A83FC2">
        <w:t xml:space="preserve"> the </w:t>
      </w:r>
      <w:r>
        <w:t xml:space="preserve">dominant mode at 27mm and </w:t>
      </w:r>
      <w:r w:rsidR="00A83FC2">
        <w:t xml:space="preserve">record CPUE </w:t>
      </w:r>
      <w:r>
        <w:t xml:space="preserve">of </w:t>
      </w:r>
      <w:proofErr w:type="spellStart"/>
      <w:r>
        <w:t>alls</w:t>
      </w:r>
      <w:proofErr w:type="spellEnd"/>
      <w:r>
        <w:t xml:space="preserve"> </w:t>
      </w:r>
      <w:r w:rsidR="00A83FC2">
        <w:t>in 2016</w:t>
      </w:r>
      <w:r w:rsidR="00CC634F">
        <w:t>,</w:t>
      </w:r>
      <w:r>
        <w:t xml:space="preserve"> in light of the known growth rate, </w:t>
      </w:r>
      <w:r w:rsidR="00A83FC2">
        <w:t xml:space="preserve">the CPUE of larges is expected to increase </w:t>
      </w:r>
      <w:r>
        <w:t xml:space="preserve">in 2017 and 2018. </w:t>
      </w:r>
    </w:p>
    <w:p w:rsidR="00E1282B" w:rsidRDefault="00E1282B" w:rsidP="00E1282B">
      <w:pPr>
        <w:pStyle w:val="Heading2"/>
      </w:pPr>
      <w:r>
        <w:t>Comparison between areas</w:t>
      </w:r>
    </w:p>
    <w:p w:rsidR="00AF0625" w:rsidRPr="00CA13F6" w:rsidRDefault="00AF0625" w:rsidP="008367C3">
      <w:pPr>
        <w:contextualSpacing/>
      </w:pPr>
      <w:r>
        <w:t>Surveyed CPUE of large shrimp decreased across the 3 areas from north to south.   Most of the differences can be attributed to varying recoveries from the 1998 low.   While the CPUE of all 3 areas was r</w:t>
      </w:r>
      <w:r w:rsidR="00163347">
        <w:t>oughly similar prior to 1998, the following years saw a dramatic</w:t>
      </w:r>
      <w:r w:rsidR="006508DC">
        <w:t xml:space="preserve"> increase in CPUE in Area 1, a moderate increase in A</w:t>
      </w:r>
      <w:r>
        <w:t>rea 2 and only a minor increase in Area 3</w:t>
      </w:r>
      <w:r w:rsidR="004974B6">
        <w:t xml:space="preserve"> </w:t>
      </w:r>
      <w:r w:rsidR="004974B6">
        <w:t>(Figure 6)</w:t>
      </w:r>
      <w:r>
        <w:t>.   Of the 3, Area 3 is cause for most conservation concern with a mostly flat trend in CPUE over the survey’s history as compared to the general upward trend in the other two areas.</w:t>
      </w:r>
      <w:r w:rsidR="00163CAF">
        <w:t xml:space="preserve">  </w:t>
      </w:r>
      <w:r w:rsidR="008367C3">
        <w:t>The southwestern</w:t>
      </w:r>
      <w:r w:rsidR="008367C3">
        <w:t xml:space="preserve"> </w:t>
      </w:r>
      <w:r w:rsidR="008367C3">
        <w:t xml:space="preserve">portion of </w:t>
      </w:r>
      <w:r w:rsidR="008367C3">
        <w:t>sound</w:t>
      </w:r>
      <w:r w:rsidR="008367C3">
        <w:t xml:space="preserve"> was the first location to have fishery</w:t>
      </w:r>
      <w:r w:rsidR="008367C3">
        <w:t xml:space="preserve"> </w:t>
      </w:r>
      <w:r w:rsidR="008367C3">
        <w:t>closures implemented due to the declining stock</w:t>
      </w:r>
      <w:r w:rsidR="008367C3">
        <w:t xml:space="preserve"> in the </w:t>
      </w:r>
      <w:proofErr w:type="gramStart"/>
      <w:r w:rsidR="008367C3">
        <w:t xml:space="preserve">1980s </w:t>
      </w:r>
      <w:r w:rsidR="0035578D">
        <w:t xml:space="preserve"> (</w:t>
      </w:r>
      <w:proofErr w:type="gramEnd"/>
      <w:r w:rsidR="0035578D">
        <w:t xml:space="preserve">Donaldson 1991).  </w:t>
      </w:r>
      <w:r>
        <w:t xml:space="preserve">    </w:t>
      </w:r>
    </w:p>
    <w:p w:rsidR="00AF0625" w:rsidRDefault="00AF0625" w:rsidP="00AF0625">
      <w:pPr>
        <w:contextualSpacing/>
      </w:pPr>
    </w:p>
    <w:p w:rsidR="00AF0625" w:rsidRDefault="00AF0625" w:rsidP="00AF0625">
      <w:pPr>
        <w:contextualSpacing/>
      </w:pPr>
      <w:r>
        <w:t xml:space="preserve">Differences in commercial fishery performance between the 3 areas mirrored those seen in the survey, with CPUE averaged over years decreasing from north to south at 2.0, 1.7 and 1.0 </w:t>
      </w:r>
      <w:proofErr w:type="spellStart"/>
      <w:r>
        <w:t>lb</w:t>
      </w:r>
      <w:proofErr w:type="spellEnd"/>
      <w:r>
        <w:t xml:space="preserve">/pot </w:t>
      </w:r>
      <w:r>
        <w:lastRenderedPageBreak/>
        <w:t>for Areas 1,2 and 3 respectively</w:t>
      </w:r>
      <w:r w:rsidR="00163347">
        <w:t xml:space="preserve"> (Table 3)</w:t>
      </w:r>
      <w:r>
        <w:t xml:space="preserve">.   No clear </w:t>
      </w:r>
      <w:proofErr w:type="spellStart"/>
      <w:r>
        <w:t>interannual</w:t>
      </w:r>
      <w:proofErr w:type="spellEnd"/>
      <w:r>
        <w:t xml:space="preserve"> trends in CPUE are evident in the commercial data, however sample sizes are limited.  Since reopening in 2010 the fishery has been prosecuted 3 years in Area 1 and only two years in each of areas 2 and 3. </w:t>
      </w:r>
    </w:p>
    <w:p w:rsidR="00C506F1" w:rsidRDefault="00C506F1" w:rsidP="00556AD1"/>
    <w:p w:rsidR="002848C8" w:rsidRDefault="002848C8" w:rsidP="00556AD1"/>
    <w:p w:rsidR="00C506F1" w:rsidRDefault="00C506F1" w:rsidP="00C506F1">
      <w:pPr>
        <w:pStyle w:val="Heading1"/>
      </w:pPr>
      <w:bookmarkStart w:id="15" w:name="_Toc315332901"/>
      <w:r>
        <w:t>Acknowledgements</w:t>
      </w:r>
      <w:bookmarkEnd w:id="15"/>
    </w:p>
    <w:p w:rsidR="002848C8" w:rsidRDefault="002848C8" w:rsidP="002848C8">
      <w:pPr>
        <w:pStyle w:val="Heading1"/>
      </w:pPr>
      <w:bookmarkStart w:id="16" w:name="_Toc315332894"/>
      <w:r>
        <w:t>Heading 1</w:t>
      </w:r>
      <w:bookmarkEnd w:id="16"/>
    </w:p>
    <w:p w:rsidR="002848C8" w:rsidRDefault="002848C8" w:rsidP="002848C8">
      <w:pPr>
        <w:pStyle w:val="Heading2"/>
      </w:pPr>
      <w:bookmarkStart w:id="17" w:name="_Toc315332895"/>
      <w:r>
        <w:t>Heading 2</w:t>
      </w:r>
      <w:bookmarkEnd w:id="17"/>
    </w:p>
    <w:p w:rsidR="002848C8" w:rsidRDefault="002848C8" w:rsidP="002848C8"/>
    <w:p w:rsidR="002848C8" w:rsidRDefault="002848C8" w:rsidP="002848C8">
      <w:pPr>
        <w:pStyle w:val="Heading3"/>
      </w:pPr>
      <w:bookmarkStart w:id="18" w:name="_Toc315332896"/>
      <w:r>
        <w:t>Heading 3</w:t>
      </w:r>
      <w:bookmarkEnd w:id="18"/>
    </w:p>
    <w:p w:rsidR="002848C8" w:rsidRDefault="002848C8" w:rsidP="002848C8"/>
    <w:p w:rsidR="002848C8" w:rsidRDefault="002848C8" w:rsidP="002848C8">
      <w:pPr>
        <w:pStyle w:val="Heading4"/>
      </w:pPr>
      <w:bookmarkStart w:id="19" w:name="_Toc315332897"/>
      <w:r>
        <w:t>Heading 4</w:t>
      </w:r>
      <w:bookmarkEnd w:id="19"/>
    </w:p>
    <w:p w:rsidR="00C506F1" w:rsidRDefault="00C506F1" w:rsidP="00556AD1"/>
    <w:p w:rsidR="00C506F1" w:rsidRDefault="00C506F1" w:rsidP="00C506F1">
      <w:pPr>
        <w:pStyle w:val="Heading1"/>
      </w:pPr>
      <w:bookmarkStart w:id="20" w:name="_Toc315332902"/>
      <w:r>
        <w:t>References Cited</w:t>
      </w:r>
      <w:bookmarkEnd w:id="20"/>
    </w:p>
    <w:p w:rsidR="001E2CA7" w:rsidRDefault="001E2CA7" w:rsidP="001E2CA7">
      <w:pPr>
        <w:pStyle w:val="Lit-Cited"/>
      </w:pPr>
      <w:r>
        <w:t xml:space="preserve">Butler, T. H.  1964.  Growth, reproduction and Distribution of </w:t>
      </w:r>
      <w:proofErr w:type="spellStart"/>
      <w:r>
        <w:t>pandalid</w:t>
      </w:r>
      <w:proofErr w:type="spellEnd"/>
      <w:r>
        <w:t xml:space="preserve"> shrimps in British Columbia.  J. Fish. Res. Bd. Can., 21(6):1403-1452</w:t>
      </w:r>
      <w:r w:rsidR="00CB72E9">
        <w:t>.</w:t>
      </w:r>
    </w:p>
    <w:p w:rsidR="00727125" w:rsidRDefault="00727125" w:rsidP="00727125">
      <w:pPr>
        <w:pStyle w:val="Lit-Cited"/>
      </w:pPr>
      <w:r>
        <w:t xml:space="preserve">Butler, T. H.  1980.  Shrimps of the Pacific coast of Canada.  Can. Bull. </w:t>
      </w:r>
      <w:proofErr w:type="gramStart"/>
      <w:r>
        <w:t>Fish.</w:t>
      </w:r>
      <w:proofErr w:type="gramEnd"/>
      <w:r>
        <w:t xml:space="preserve"> </w:t>
      </w:r>
      <w:proofErr w:type="spellStart"/>
      <w:proofErr w:type="gramStart"/>
      <w:r>
        <w:t>Aquat</w:t>
      </w:r>
      <w:proofErr w:type="spellEnd"/>
      <w:r>
        <w:t>.</w:t>
      </w:r>
      <w:proofErr w:type="gramEnd"/>
      <w:r>
        <w:t xml:space="preserve"> </w:t>
      </w:r>
      <w:proofErr w:type="gramStart"/>
      <w:r>
        <w:t>Sci.</w:t>
      </w:r>
      <w:proofErr w:type="gramEnd"/>
      <w:r>
        <w:t xml:space="preserve">  </w:t>
      </w:r>
      <w:proofErr w:type="gramStart"/>
      <w:r>
        <w:t>202: 280 p.</w:t>
      </w:r>
      <w:proofErr w:type="gramEnd"/>
    </w:p>
    <w:p w:rsidR="004700F3" w:rsidRDefault="004700F3" w:rsidP="001E2CA7">
      <w:pPr>
        <w:pStyle w:val="Lit-Cited"/>
      </w:pPr>
      <w:proofErr w:type="gramStart"/>
      <w:r w:rsidRPr="004700F3">
        <w:t>Donaldson, W. 1989.</w:t>
      </w:r>
      <w:proofErr w:type="gramEnd"/>
      <w:r w:rsidRPr="004700F3">
        <w:t xml:space="preserve"> </w:t>
      </w:r>
      <w:proofErr w:type="gramStart"/>
      <w:r w:rsidRPr="004700F3">
        <w:t>Synopsis of th</w:t>
      </w:r>
      <w:r w:rsidRPr="00727125">
        <w:rPr>
          <w:b/>
        </w:rPr>
        <w:t>e</w:t>
      </w:r>
      <w:r w:rsidRPr="004700F3">
        <w:t xml:space="preserve"> Montague Strait experimental harvest area 1985-1998.</w:t>
      </w:r>
      <w:proofErr w:type="gramEnd"/>
      <w:r w:rsidRPr="004700F3">
        <w:t xml:space="preserve"> </w:t>
      </w:r>
      <w:proofErr w:type="gramStart"/>
      <w:r w:rsidRPr="004700F3">
        <w:t>Alaska Department of Fish and Game, Division of Commercial Fisheries, Regional Information Report 2C89-04, Cordova.</w:t>
      </w:r>
      <w:proofErr w:type="gramEnd"/>
    </w:p>
    <w:p w:rsidR="0035578D" w:rsidRDefault="0035578D" w:rsidP="001E2CA7">
      <w:pPr>
        <w:pStyle w:val="Lit-Cited"/>
      </w:pPr>
      <w:proofErr w:type="gramStart"/>
      <w:r w:rsidRPr="0035578D">
        <w:t>Donaldson, W. 1991.</w:t>
      </w:r>
      <w:proofErr w:type="gramEnd"/>
      <w:r w:rsidRPr="0035578D">
        <w:t xml:space="preserve"> </w:t>
      </w:r>
      <w:proofErr w:type="gramStart"/>
      <w:r w:rsidRPr="0035578D">
        <w:t>Prince William Sound management area 1990 shellfish annual management report.</w:t>
      </w:r>
      <w:proofErr w:type="gramEnd"/>
      <w:r w:rsidRPr="0035578D">
        <w:t xml:space="preserve"> </w:t>
      </w:r>
      <w:proofErr w:type="gramStart"/>
      <w:r w:rsidRPr="0035578D">
        <w:t>Alaska Department of Fish and Game, Division of Commercial Fisheries, Regional Information Report 2C91-04, Anchorage.</w:t>
      </w:r>
      <w:proofErr w:type="gramEnd"/>
    </w:p>
    <w:p w:rsidR="00D51E4A" w:rsidRDefault="00D51E4A" w:rsidP="001E2CA7">
      <w:pPr>
        <w:pStyle w:val="Lit-Cited"/>
      </w:pPr>
      <w:proofErr w:type="gramStart"/>
      <w:r w:rsidRPr="00D51E4A">
        <w:t>Goldman, K. J., M. Wessel, X. Zhang, and J. Rumble.</w:t>
      </w:r>
      <w:proofErr w:type="gramEnd"/>
      <w:r w:rsidRPr="00D51E4A">
        <w:t xml:space="preserve"> 2015. Assessment of spot shrimp, </w:t>
      </w:r>
      <w:proofErr w:type="spellStart"/>
      <w:r w:rsidRPr="00D51E4A">
        <w:t>Pandalus</w:t>
      </w:r>
      <w:proofErr w:type="spellEnd"/>
      <w:r w:rsidRPr="00D51E4A">
        <w:t xml:space="preserve"> </w:t>
      </w:r>
      <w:proofErr w:type="spellStart"/>
      <w:r w:rsidRPr="00D51E4A">
        <w:t>platyceros</w:t>
      </w:r>
      <w:proofErr w:type="spellEnd"/>
      <w:r w:rsidRPr="00D51E4A">
        <w:t xml:space="preserve">, abundance in Prince William Sound, 2015 through 2017. </w:t>
      </w:r>
      <w:proofErr w:type="gramStart"/>
      <w:r w:rsidRPr="00D51E4A">
        <w:t>Alaska Department of Fish and Game, Regional Operational Plan ROP.CF.2A.2015.01, Homer.</w:t>
      </w:r>
      <w:proofErr w:type="gramEnd"/>
    </w:p>
    <w:p w:rsidR="00CB72E9" w:rsidRDefault="00CB72E9" w:rsidP="00CB72E9">
      <w:pPr>
        <w:pStyle w:val="Lit-Cited"/>
      </w:pPr>
      <w:proofErr w:type="spellStart"/>
      <w:proofErr w:type="gramStart"/>
      <w:r w:rsidRPr="00BD0E8E">
        <w:t>Kimker</w:t>
      </w:r>
      <w:proofErr w:type="spellEnd"/>
      <w:r w:rsidRPr="00BD0E8E">
        <w:t>, A. and W. Donaldson 1987.</w:t>
      </w:r>
      <w:proofErr w:type="gramEnd"/>
      <w:r w:rsidRPr="00BD0E8E">
        <w:t xml:space="preserve">  Summary of the 1986 streamer tag application and overview of the tagging project for spot shrimp in Prince William Sound.  </w:t>
      </w:r>
      <w:proofErr w:type="gramStart"/>
      <w:r w:rsidRPr="00BD0E8E">
        <w:t>Alaska Department of Fish and Game, Division of Commercial Fisheries, Prince William Sound Data Report 87-07, Cordova.</w:t>
      </w:r>
      <w:proofErr w:type="gramEnd"/>
    </w:p>
    <w:p w:rsidR="001E2CA7" w:rsidRDefault="001E2CA7" w:rsidP="001E2CA7">
      <w:pPr>
        <w:pStyle w:val="Lit-Cited"/>
      </w:pPr>
      <w:proofErr w:type="spellStart"/>
      <w:proofErr w:type="gramStart"/>
      <w:r>
        <w:t>Kimker</w:t>
      </w:r>
      <w:proofErr w:type="spellEnd"/>
      <w:r>
        <w:t>, A., W. Donaldson and W. R. Bechtol.</w:t>
      </w:r>
      <w:proofErr w:type="gramEnd"/>
      <w:r>
        <w:t xml:space="preserve">  1996.  Spot shrimp growth in </w:t>
      </w:r>
      <w:proofErr w:type="spellStart"/>
      <w:r>
        <w:t>Unakwik</w:t>
      </w:r>
      <w:proofErr w:type="spellEnd"/>
      <w:r>
        <w:t xml:space="preserve"> Inlet, Prince William Sound, Alaska.  </w:t>
      </w:r>
      <w:proofErr w:type="gramStart"/>
      <w:r>
        <w:t>AK Fish.</w:t>
      </w:r>
      <w:proofErr w:type="gramEnd"/>
      <w:r>
        <w:t xml:space="preserve"> Res. Bull. 3(1):1-8.</w:t>
      </w:r>
    </w:p>
    <w:p w:rsidR="00CB72E9" w:rsidRDefault="00CB72E9" w:rsidP="00CB72E9">
      <w:pPr>
        <w:pStyle w:val="Lit-Cited"/>
        <w:contextualSpacing/>
      </w:pPr>
      <w:proofErr w:type="gramStart"/>
      <w:r>
        <w:t>Kruse, G. and P. Murphy.</w:t>
      </w:r>
      <w:proofErr w:type="gramEnd"/>
      <w:r>
        <w:t xml:space="preserve"> 1989. Summary of statewide shrimp workshop held in Anchorage during October 24-26, 1988. </w:t>
      </w:r>
      <w:proofErr w:type="gramStart"/>
      <w:r>
        <w:t>Alaska Department of Fish and Game, Division of Commercial Fisheries, Regional Information Report No. 5J89-05, Juneau, Alaska.</w:t>
      </w:r>
      <w:proofErr w:type="gramEnd"/>
    </w:p>
    <w:p w:rsidR="00CB72E9" w:rsidRDefault="00CB72E9" w:rsidP="00CB72E9">
      <w:pPr>
        <w:pStyle w:val="Lit-Cited"/>
        <w:contextualSpacing/>
      </w:pPr>
    </w:p>
    <w:p w:rsidR="001E2CA7" w:rsidRDefault="001E2CA7" w:rsidP="001E2CA7">
      <w:pPr>
        <w:pStyle w:val="Lit-Cited"/>
      </w:pPr>
      <w:proofErr w:type="gramStart"/>
      <w:r>
        <w:t>Lowry, N.</w:t>
      </w:r>
      <w:proofErr w:type="gramEnd"/>
      <w:r>
        <w:t xml:space="preserve">  2007. Biology and fisheries for the spot prawn (</w:t>
      </w:r>
      <w:proofErr w:type="spellStart"/>
      <w:r>
        <w:t>Pandalus</w:t>
      </w:r>
      <w:proofErr w:type="spellEnd"/>
      <w:r>
        <w:t xml:space="preserve"> </w:t>
      </w:r>
      <w:proofErr w:type="spellStart"/>
      <w:r>
        <w:t>platyceros</w:t>
      </w:r>
      <w:proofErr w:type="spellEnd"/>
      <w:r>
        <w:t xml:space="preserve">, Brandt 1851).  </w:t>
      </w:r>
      <w:proofErr w:type="gramStart"/>
      <w:r>
        <w:t>Ph.D. dissertation.</w:t>
      </w:r>
      <w:proofErr w:type="gramEnd"/>
      <w:r>
        <w:t xml:space="preserve">  </w:t>
      </w:r>
      <w:proofErr w:type="gramStart"/>
      <w:r>
        <w:t>University of Washington, School of Aquatic and Fisheries Sciences, 209pp.</w:t>
      </w:r>
      <w:proofErr w:type="gramEnd"/>
    </w:p>
    <w:p w:rsidR="003531A0" w:rsidRDefault="003531A0" w:rsidP="001E2CA7">
      <w:pPr>
        <w:pStyle w:val="Lit-Cited"/>
      </w:pPr>
    </w:p>
    <w:p w:rsidR="003531A0" w:rsidRDefault="003531A0" w:rsidP="001E2CA7">
      <w:pPr>
        <w:pStyle w:val="Lit-Cited"/>
      </w:pPr>
      <w:proofErr w:type="gramStart"/>
      <w:r w:rsidRPr="003531A0">
        <w:t>Love, D. C. and G. Bishop.</w:t>
      </w:r>
      <w:proofErr w:type="gramEnd"/>
      <w:r w:rsidRPr="003531A0">
        <w:t xml:space="preserve"> 2004. Pot Shrimp Stock Assessment Survey Results from 1996-2003 in Districts 3, 7, 12, and 13 of Southeast Alaska. </w:t>
      </w:r>
      <w:proofErr w:type="gramStart"/>
      <w:r w:rsidRPr="003531A0">
        <w:t>Alaska Department of Fish and Game, Division of Commercial Fisheries, Regional Information Report 1J04-08, Juneau.</w:t>
      </w:r>
      <w:proofErr w:type="gramEnd"/>
    </w:p>
    <w:p w:rsidR="004700F3" w:rsidRDefault="004700F3" w:rsidP="001E2CA7">
      <w:pPr>
        <w:pStyle w:val="Lit-Cited"/>
      </w:pPr>
      <w:proofErr w:type="spellStart"/>
      <w:proofErr w:type="gramStart"/>
      <w:r>
        <w:lastRenderedPageBreak/>
        <w:t>Orensanz</w:t>
      </w:r>
      <w:proofErr w:type="spellEnd"/>
      <w:r>
        <w:t xml:space="preserve">, J. M., J. L. Armstrong, D. A. Armstrong, and R. </w:t>
      </w:r>
      <w:proofErr w:type="spellStart"/>
      <w:r>
        <w:t>Hilborn</w:t>
      </w:r>
      <w:proofErr w:type="spellEnd"/>
      <w:r>
        <w:t>.</w:t>
      </w:r>
      <w:proofErr w:type="gramEnd"/>
      <w:r>
        <w:t xml:space="preserve"> 1998. Crustacean resources are vulnerable to serial depletion - The multifaceted decline of crab and shrimp fisheries in the greater Gulf of Alaska. Reviews in Fish Biology and Fisheries 8:117–176. </w:t>
      </w:r>
    </w:p>
    <w:p w:rsidR="005B0285" w:rsidRDefault="005B0285" w:rsidP="005B0285">
      <w:pPr>
        <w:pStyle w:val="Lit-Cited"/>
        <w:contextualSpacing/>
      </w:pPr>
      <w:r>
        <w:t xml:space="preserve">Trowbridge, Charles. 1992.  Injury to Prince William Sound spot shrimp, Exxon Valdez Oil Spill State/Federal Natural Resource Damage Assessment Final Report (Subtidal Study </w:t>
      </w:r>
      <w:r w:rsidR="00D51E4A">
        <w:t>Number 5)</w:t>
      </w:r>
      <w:r>
        <w:t>,</w:t>
      </w:r>
      <w:r w:rsidR="00D51E4A">
        <w:t xml:space="preserve"> </w:t>
      </w:r>
      <w:r>
        <w:t>Alaska Department of Fish and Game, Commercial Fisheries Management and Development Division, Anchorage, Alaska.</w:t>
      </w:r>
    </w:p>
    <w:p w:rsidR="005B0285" w:rsidRDefault="005B0285" w:rsidP="005B0285">
      <w:pPr>
        <w:pStyle w:val="Lit-Cited"/>
        <w:contextualSpacing/>
      </w:pPr>
    </w:p>
    <w:p w:rsidR="001E2CA7" w:rsidRDefault="001E2CA7" w:rsidP="001E2CA7">
      <w:pPr>
        <w:pStyle w:val="Lit-Cited"/>
      </w:pPr>
      <w:r w:rsidRPr="00270E9D">
        <w:t xml:space="preserve">Trowbridge, C.  1994.  Spot shrimp, </w:t>
      </w:r>
      <w:proofErr w:type="spellStart"/>
      <w:r w:rsidRPr="00270E9D">
        <w:rPr>
          <w:i/>
        </w:rPr>
        <w:t>Pandalus</w:t>
      </w:r>
      <w:proofErr w:type="spellEnd"/>
      <w:r w:rsidRPr="00270E9D">
        <w:rPr>
          <w:i/>
        </w:rPr>
        <w:t xml:space="preserve"> </w:t>
      </w:r>
      <w:proofErr w:type="spellStart"/>
      <w:r w:rsidRPr="00270E9D">
        <w:rPr>
          <w:i/>
        </w:rPr>
        <w:t>platyceros</w:t>
      </w:r>
      <w:proofErr w:type="spellEnd"/>
      <w:r w:rsidRPr="00270E9D">
        <w:t>, surveys in the Prince William Sound Management Area, 1989–1993.  Alaska Department of Fish and Game, Division of Commercial Fisheries Management and Development, Regional Information Report No. 2A94-31, Anchorage.</w:t>
      </w:r>
    </w:p>
    <w:p w:rsidR="001E2CA7" w:rsidRDefault="001E2CA7" w:rsidP="001E2CA7">
      <w:pPr>
        <w:pStyle w:val="Lit-Cited"/>
      </w:pPr>
      <w:proofErr w:type="gramStart"/>
      <w:r>
        <w:t>Wessel, M, C., E. Trowbridge and C. Russ.</w:t>
      </w:r>
      <w:proofErr w:type="gramEnd"/>
      <w:r>
        <w:t xml:space="preserve">  2012.  Prince William Sound area management report for Dungeness crab, shrimp, and miscellaneous shellfish fisheries 2011.  Alaska Department of Fish and Game, Fishery Management Report No. 12-05, Anchorage.</w:t>
      </w:r>
    </w:p>
    <w:p w:rsidR="001E2CA7" w:rsidRDefault="001E2CA7" w:rsidP="00C506F1">
      <w:pPr>
        <w:pStyle w:val="Lit-Cited"/>
      </w:pPr>
    </w:p>
    <w:p w:rsidR="00C506F1" w:rsidRPr="00C82B2F" w:rsidRDefault="00C506F1" w:rsidP="00C82B2F"/>
    <w:p w:rsidR="00C82B2F" w:rsidRPr="00C82B2F" w:rsidRDefault="00C82B2F" w:rsidP="00C82B2F">
      <w:pPr>
        <w:sectPr w:rsidR="00C82B2F" w:rsidRPr="00C82B2F" w:rsidSect="006608D9">
          <w:headerReference w:type="default" r:id="rId22"/>
          <w:footerReference w:type="default" r:id="rId23"/>
          <w:pgSz w:w="12240" w:h="15840" w:code="1"/>
          <w:pgMar w:top="1440" w:right="1440" w:bottom="1440" w:left="1440" w:header="720" w:footer="547" w:gutter="0"/>
          <w:pgNumType w:start="1"/>
          <w:cols w:space="432"/>
          <w:formProt w:val="0"/>
        </w:sectPr>
      </w:pPr>
    </w:p>
    <w:p w:rsidR="00C506F1" w:rsidRDefault="00C506F1" w:rsidP="001A4C72">
      <w:pPr>
        <w:pStyle w:val="Heading1"/>
        <w:spacing w:before="4000"/>
      </w:pPr>
      <w:bookmarkStart w:id="21" w:name="_Toc315332903"/>
      <w:r w:rsidRPr="00C506F1">
        <w:lastRenderedPageBreak/>
        <w:t>TABLES AND FIGURES</w:t>
      </w:r>
      <w:bookmarkEnd w:id="21"/>
    </w:p>
    <w:p w:rsidR="00C506F1" w:rsidRDefault="00C506F1" w:rsidP="00C506F1"/>
    <w:p w:rsidR="00C82B2F" w:rsidRDefault="00C82B2F" w:rsidP="00C506F1">
      <w:pPr>
        <w:sectPr w:rsidR="00C82B2F" w:rsidSect="00C506F1">
          <w:pgSz w:w="12240" w:h="15840" w:code="1"/>
          <w:pgMar w:top="1440" w:right="1440" w:bottom="1440" w:left="1440" w:header="720" w:footer="547" w:gutter="0"/>
          <w:cols w:space="432"/>
          <w:formProt w:val="0"/>
        </w:sectPr>
      </w:pPr>
    </w:p>
    <w:p w:rsidR="00C506F1" w:rsidRPr="00C506F1" w:rsidRDefault="00C506F1" w:rsidP="00C82B2F">
      <w:pPr>
        <w:pStyle w:val="Caption"/>
      </w:pPr>
      <w:bookmarkStart w:id="22" w:name="_Toc496539813"/>
      <w:proofErr w:type="gramStart"/>
      <w:r w:rsidRPr="00C506F1">
        <w:lastRenderedPageBreak/>
        <w:t xml:space="preserve">Table </w:t>
      </w:r>
      <w:fldSimple w:instr=" SEQ Table \* ARABIC ">
        <w:r w:rsidR="000D123F">
          <w:rPr>
            <w:noProof/>
          </w:rPr>
          <w:t>1</w:t>
        </w:r>
      </w:fldSimple>
      <w:r w:rsidR="00FD0112">
        <w:rPr>
          <w:noProof/>
        </w:rPr>
        <w:t>.</w:t>
      </w:r>
      <w:proofErr w:type="gramEnd"/>
      <w:r w:rsidR="00FD0112" w:rsidRPr="00FD0112">
        <w:t xml:space="preserve"> </w:t>
      </w:r>
      <w:r w:rsidR="00FD0112" w:rsidRPr="00FD0112">
        <w:rPr>
          <w:noProof/>
        </w:rPr>
        <w:t>– Catch and CPUE of spot shrimp in the in the Prince Wi</w:t>
      </w:r>
      <w:r w:rsidR="00723276">
        <w:rPr>
          <w:noProof/>
        </w:rPr>
        <w:t>lliam Sound pot survey, 1992–</w:t>
      </w:r>
      <w:r w:rsidR="00FD0112" w:rsidRPr="00FD0112">
        <w:rPr>
          <w:noProof/>
        </w:rPr>
        <w:t>2016.</w:t>
      </w:r>
      <w:bookmarkEnd w:id="22"/>
      <w:r w:rsidR="00FD0112" w:rsidRPr="00FD0112">
        <w:rPr>
          <w:noProof/>
        </w:rPr>
        <w:t xml:space="preserve">  </w:t>
      </w:r>
    </w:p>
    <w:tbl>
      <w:tblPr>
        <w:tblW w:w="0" w:type="auto"/>
        <w:tblInd w:w="108" w:type="dxa"/>
        <w:tblLook w:val="04A0" w:firstRow="1" w:lastRow="0" w:firstColumn="1" w:lastColumn="0" w:noHBand="0" w:noVBand="1"/>
      </w:tblPr>
      <w:tblGrid>
        <w:gridCol w:w="656"/>
        <w:gridCol w:w="596"/>
        <w:gridCol w:w="546"/>
        <w:gridCol w:w="821"/>
        <w:gridCol w:w="271"/>
        <w:gridCol w:w="653"/>
        <w:gridCol w:w="773"/>
        <w:gridCol w:w="271"/>
        <w:gridCol w:w="546"/>
        <w:gridCol w:w="711"/>
        <w:gridCol w:w="271"/>
        <w:gridCol w:w="653"/>
        <w:gridCol w:w="773"/>
      </w:tblGrid>
      <w:tr w:rsidR="00FD0112" w:rsidRPr="00FD0112" w:rsidTr="00FD0112">
        <w:trPr>
          <w:trHeight w:val="300"/>
        </w:trPr>
        <w:tc>
          <w:tcPr>
            <w:tcW w:w="0" w:type="auto"/>
            <w:tcBorders>
              <w:top w:val="single" w:sz="4" w:space="0" w:color="auto"/>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 </w:t>
            </w:r>
          </w:p>
        </w:tc>
        <w:tc>
          <w:tcPr>
            <w:tcW w:w="0" w:type="auto"/>
            <w:tcBorders>
              <w:top w:val="single" w:sz="4" w:space="0" w:color="auto"/>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 </w:t>
            </w:r>
          </w:p>
        </w:tc>
        <w:tc>
          <w:tcPr>
            <w:tcW w:w="0" w:type="auto"/>
            <w:gridSpan w:val="5"/>
            <w:tcBorders>
              <w:top w:val="single" w:sz="4" w:space="0" w:color="auto"/>
              <w:left w:val="nil"/>
              <w:bottom w:val="single" w:sz="4" w:space="0" w:color="auto"/>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All Sizes</w:t>
            </w:r>
          </w:p>
        </w:tc>
        <w:tc>
          <w:tcPr>
            <w:tcW w:w="0" w:type="auto"/>
            <w:tcBorders>
              <w:top w:val="single" w:sz="4" w:space="0" w:color="auto"/>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 </w:t>
            </w:r>
          </w:p>
        </w:tc>
        <w:tc>
          <w:tcPr>
            <w:tcW w:w="0" w:type="auto"/>
            <w:gridSpan w:val="5"/>
            <w:tcBorders>
              <w:top w:val="single" w:sz="4" w:space="0" w:color="auto"/>
              <w:left w:val="nil"/>
              <w:bottom w:val="single" w:sz="4" w:space="0" w:color="auto"/>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 xml:space="preserve">Larges (&gt; 32mm) </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gridSpan w:val="2"/>
            <w:tcBorders>
              <w:top w:val="single" w:sz="4" w:space="0" w:color="auto"/>
              <w:left w:val="nil"/>
              <w:bottom w:val="single" w:sz="4" w:space="0" w:color="auto"/>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Catch</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 </w:t>
            </w:r>
          </w:p>
        </w:tc>
        <w:tc>
          <w:tcPr>
            <w:tcW w:w="0" w:type="auto"/>
            <w:gridSpan w:val="2"/>
            <w:tcBorders>
              <w:top w:val="single" w:sz="4" w:space="0" w:color="auto"/>
              <w:left w:val="nil"/>
              <w:bottom w:val="single" w:sz="4" w:space="0" w:color="auto"/>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Catch Per Pot</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p>
        </w:tc>
        <w:tc>
          <w:tcPr>
            <w:tcW w:w="0" w:type="auto"/>
            <w:gridSpan w:val="2"/>
            <w:tcBorders>
              <w:top w:val="single" w:sz="4" w:space="0" w:color="auto"/>
              <w:left w:val="nil"/>
              <w:bottom w:val="single" w:sz="4" w:space="0" w:color="auto"/>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Catch</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 </w:t>
            </w:r>
          </w:p>
        </w:tc>
        <w:tc>
          <w:tcPr>
            <w:tcW w:w="0" w:type="auto"/>
            <w:gridSpan w:val="2"/>
            <w:tcBorders>
              <w:top w:val="single" w:sz="4" w:space="0" w:color="auto"/>
              <w:left w:val="nil"/>
              <w:bottom w:val="single" w:sz="4" w:space="0" w:color="auto"/>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Catch Per Pot</w:t>
            </w:r>
          </w:p>
        </w:tc>
      </w:tr>
      <w:tr w:rsidR="00FD0112" w:rsidRPr="00FD0112" w:rsidTr="00FD0112">
        <w:trPr>
          <w:trHeight w:val="300"/>
        </w:trPr>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Year</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Pots</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proofErr w:type="spellStart"/>
            <w:r w:rsidRPr="00FD0112">
              <w:rPr>
                <w:color w:val="000000"/>
                <w:sz w:val="22"/>
                <w:szCs w:val="22"/>
              </w:rPr>
              <w:t>lbs</w:t>
            </w:r>
            <w:proofErr w:type="spellEnd"/>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proofErr w:type="spellStart"/>
            <w:r w:rsidRPr="00FD0112">
              <w:rPr>
                <w:color w:val="000000"/>
                <w:sz w:val="22"/>
                <w:szCs w:val="22"/>
              </w:rPr>
              <w:t>cnt</w:t>
            </w:r>
            <w:proofErr w:type="spellEnd"/>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 </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proofErr w:type="spellStart"/>
            <w:r w:rsidRPr="00FD0112">
              <w:rPr>
                <w:color w:val="000000"/>
                <w:sz w:val="22"/>
                <w:szCs w:val="22"/>
              </w:rPr>
              <w:t>lbs</w:t>
            </w:r>
            <w:proofErr w:type="spellEnd"/>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proofErr w:type="spellStart"/>
            <w:r w:rsidRPr="00FD0112">
              <w:rPr>
                <w:color w:val="000000"/>
                <w:sz w:val="22"/>
                <w:szCs w:val="22"/>
              </w:rPr>
              <w:t>cnt</w:t>
            </w:r>
            <w:proofErr w:type="spellEnd"/>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 </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proofErr w:type="spellStart"/>
            <w:r w:rsidRPr="00FD0112">
              <w:rPr>
                <w:color w:val="000000"/>
                <w:sz w:val="22"/>
                <w:szCs w:val="22"/>
              </w:rPr>
              <w:t>lbs</w:t>
            </w:r>
            <w:proofErr w:type="spellEnd"/>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proofErr w:type="spellStart"/>
            <w:r w:rsidRPr="00FD0112">
              <w:rPr>
                <w:color w:val="000000"/>
                <w:sz w:val="22"/>
                <w:szCs w:val="22"/>
              </w:rPr>
              <w:t>cnt</w:t>
            </w:r>
            <w:proofErr w:type="spellEnd"/>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 </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proofErr w:type="spellStart"/>
            <w:r w:rsidRPr="00FD0112">
              <w:rPr>
                <w:color w:val="000000"/>
                <w:sz w:val="22"/>
                <w:szCs w:val="22"/>
              </w:rPr>
              <w:t>lbs</w:t>
            </w:r>
            <w:proofErr w:type="spellEnd"/>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proofErr w:type="spellStart"/>
            <w:r w:rsidRPr="00FD0112">
              <w:rPr>
                <w:color w:val="000000"/>
                <w:sz w:val="22"/>
                <w:szCs w:val="22"/>
              </w:rPr>
              <w:t>cnt</w:t>
            </w:r>
            <w:proofErr w:type="spellEnd"/>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1992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349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249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5,009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0.71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14.35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191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3,032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0.55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8.69</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1993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325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121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2,434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0.37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7.49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87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1,008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0.27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3.10</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1994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355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145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4,128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0.41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11.63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66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990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0.19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2.79</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1995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350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5,053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0.59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14.44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118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1,869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0.34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5.34</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1996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350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182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4,618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0.52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13.19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center"/>
              <w:rPr>
                <w:color w:val="000000"/>
                <w:sz w:val="22"/>
                <w:szCs w:val="22"/>
              </w:rPr>
            </w:pPr>
            <w:r w:rsidRPr="00FD0112">
              <w:rPr>
                <w:color w:val="000000"/>
                <w:sz w:val="22"/>
                <w:szCs w:val="22"/>
              </w:rPr>
              <w:t>–</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1997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345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142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3,835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0.41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11.12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73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1,117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0.21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3.24</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1998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264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76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2,252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0.29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8.53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571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0.14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2.16</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1999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346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165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4,392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0.48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12.69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76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1,088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0.22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3.14</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2000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349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245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6,545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0.70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18.75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137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2,182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0.39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6.25</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2001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351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331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7,034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0.94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20.04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225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3,456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0.64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9.85</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2002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304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377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8,797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1.24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28.94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247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3,270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0.81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10.76</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2003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352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398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9,333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1.13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26.51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277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4,132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0.79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11.74</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2004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352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502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12,593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1.43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35.78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294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4,161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0.83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11.82</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2005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349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481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14,453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1.38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41.41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218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3,525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0.63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10.10</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2006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346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552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14,203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1.60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41.05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288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4,479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0.83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12.94</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2007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349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838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24,152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2.40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69.20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369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6,034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1.06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17.29</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2008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348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893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23,004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2.56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66.10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382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6,086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1.10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17.49</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2009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351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825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17,622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2.35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50.21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518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7,874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1.48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22.43</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2010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350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478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8,585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1.37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24.53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389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5,944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1.11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16.98</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2011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350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687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11,627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1.96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33.22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590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8,004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1.69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22.87</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2012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392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834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15,928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2.13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40.63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626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8,280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1.60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21.12</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2013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392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744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14,453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1.90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36.87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536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7,176</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1.37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18.31</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2014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393</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752</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16,051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1.91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40.84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549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8,207</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1.40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20.88</w:t>
            </w:r>
          </w:p>
        </w:tc>
      </w:tr>
      <w:tr w:rsidR="00FD0112" w:rsidRPr="00FD0112" w:rsidTr="00FD0112">
        <w:trPr>
          <w:trHeight w:val="300"/>
        </w:trPr>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2015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395</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629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14,118</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1.59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35.74</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400</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5,249</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1.01</w:t>
            </w:r>
          </w:p>
        </w:tc>
        <w:tc>
          <w:tcPr>
            <w:tcW w:w="0" w:type="auto"/>
            <w:tcBorders>
              <w:top w:val="nil"/>
              <w:left w:val="nil"/>
              <w:bottom w:val="nil"/>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13.29</w:t>
            </w:r>
          </w:p>
        </w:tc>
      </w:tr>
      <w:tr w:rsidR="00FD0112" w:rsidRPr="00FD0112" w:rsidTr="00FD0112">
        <w:trPr>
          <w:trHeight w:val="300"/>
        </w:trPr>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2016</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359</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986</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19,821</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 </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2.75</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55.21</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 </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711</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9,199</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 </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1.98</w:t>
            </w:r>
          </w:p>
        </w:tc>
        <w:tc>
          <w:tcPr>
            <w:tcW w:w="0" w:type="auto"/>
            <w:tcBorders>
              <w:top w:val="nil"/>
              <w:left w:val="nil"/>
              <w:bottom w:val="single" w:sz="4" w:space="0" w:color="auto"/>
              <w:right w:val="nil"/>
            </w:tcBorders>
            <w:shd w:val="clear" w:color="auto" w:fill="auto"/>
            <w:noWrap/>
            <w:vAlign w:val="bottom"/>
            <w:hideMark/>
          </w:tcPr>
          <w:p w:rsidR="00FD0112" w:rsidRPr="00FD0112" w:rsidRDefault="00FD0112" w:rsidP="00FD0112">
            <w:pPr>
              <w:spacing w:after="0"/>
              <w:jc w:val="right"/>
              <w:rPr>
                <w:color w:val="000000"/>
                <w:sz w:val="22"/>
                <w:szCs w:val="22"/>
              </w:rPr>
            </w:pPr>
            <w:r w:rsidRPr="00FD0112">
              <w:rPr>
                <w:color w:val="000000"/>
                <w:sz w:val="22"/>
                <w:szCs w:val="22"/>
              </w:rPr>
              <w:t>25.62</w:t>
            </w:r>
          </w:p>
        </w:tc>
      </w:tr>
    </w:tbl>
    <w:p w:rsidR="00C82B2F" w:rsidRDefault="00C82B2F" w:rsidP="00C82B2F"/>
    <w:p w:rsidR="00C82B2F" w:rsidRDefault="00C82B2F" w:rsidP="00C82B2F">
      <w:r>
        <w:t>Place footnotes below table.</w:t>
      </w:r>
      <w:r w:rsidR="00FD0112">
        <w:softHyphen/>
      </w:r>
    </w:p>
    <w:p w:rsidR="00C82B2F" w:rsidRDefault="00C82B2F" w:rsidP="00C82B2F">
      <w:r>
        <w:t>Be sure to leave a paragraph space below the table or footnotes.</w:t>
      </w:r>
    </w:p>
    <w:p w:rsidR="00C506F1" w:rsidRDefault="00C506F1" w:rsidP="00C506F1"/>
    <w:p w:rsidR="00C506F1" w:rsidRDefault="00C506F1" w:rsidP="00C506F1"/>
    <w:p w:rsidR="00FD0112" w:rsidRDefault="00FD0112">
      <w:pPr>
        <w:spacing w:after="0"/>
        <w:jc w:val="left"/>
      </w:pPr>
      <w:r>
        <w:br w:type="page"/>
      </w:r>
    </w:p>
    <w:p w:rsidR="00FD0112" w:rsidRPr="00C506F1" w:rsidRDefault="00FD0112" w:rsidP="00FD0112">
      <w:pPr>
        <w:pStyle w:val="Caption"/>
      </w:pPr>
      <w:proofErr w:type="gramStart"/>
      <w:r w:rsidRPr="00C506F1">
        <w:lastRenderedPageBreak/>
        <w:t xml:space="preserve">Table </w:t>
      </w:r>
      <w:r>
        <w:t>2</w:t>
      </w:r>
      <w:r>
        <w:rPr>
          <w:noProof/>
        </w:rPr>
        <w:t>.</w:t>
      </w:r>
      <w:proofErr w:type="gramEnd"/>
      <w:r w:rsidRPr="00FD0112">
        <w:t xml:space="preserve"> </w:t>
      </w:r>
      <w:r w:rsidRPr="00FD0112">
        <w:rPr>
          <w:noProof/>
        </w:rPr>
        <w:t xml:space="preserve">– </w:t>
      </w:r>
      <w:r w:rsidR="00555934" w:rsidRPr="00555934">
        <w:rPr>
          <w:noProof/>
        </w:rPr>
        <w:t xml:space="preserve">Sex composition and carapace length of spot shrimp in the Prince William Sound pot survey.  </w:t>
      </w:r>
    </w:p>
    <w:tbl>
      <w:tblPr>
        <w:tblW w:w="0" w:type="auto"/>
        <w:tblInd w:w="108" w:type="dxa"/>
        <w:tblLook w:val="04A0" w:firstRow="1" w:lastRow="0" w:firstColumn="1" w:lastColumn="0" w:noHBand="0" w:noVBand="1"/>
      </w:tblPr>
      <w:tblGrid>
        <w:gridCol w:w="656"/>
        <w:gridCol w:w="954"/>
        <w:gridCol w:w="985"/>
        <w:gridCol w:w="1123"/>
        <w:gridCol w:w="271"/>
        <w:gridCol w:w="1237"/>
        <w:gridCol w:w="821"/>
        <w:gridCol w:w="601"/>
        <w:gridCol w:w="271"/>
        <w:gridCol w:w="1237"/>
        <w:gridCol w:w="711"/>
        <w:gridCol w:w="601"/>
      </w:tblGrid>
      <w:tr w:rsidR="00DF325F" w:rsidRPr="00DF325F" w:rsidTr="00DF325F">
        <w:trPr>
          <w:trHeight w:val="300"/>
        </w:trPr>
        <w:tc>
          <w:tcPr>
            <w:tcW w:w="0" w:type="auto"/>
            <w:tcBorders>
              <w:top w:val="single" w:sz="4" w:space="0" w:color="auto"/>
              <w:left w:val="nil"/>
              <w:bottom w:val="nil"/>
              <w:right w:val="nil"/>
            </w:tcBorders>
            <w:shd w:val="clear" w:color="auto" w:fill="auto"/>
            <w:noWrap/>
            <w:vAlign w:val="bottom"/>
            <w:hideMark/>
          </w:tcPr>
          <w:p w:rsidR="00DF325F" w:rsidRPr="00DF325F" w:rsidRDefault="00DF325F" w:rsidP="00DF325F">
            <w:pPr>
              <w:spacing w:after="0"/>
              <w:jc w:val="left"/>
              <w:rPr>
                <w:rFonts w:ascii="Calibri" w:hAnsi="Calibri"/>
                <w:color w:val="000000"/>
                <w:sz w:val="22"/>
                <w:szCs w:val="22"/>
              </w:rPr>
            </w:pPr>
            <w:r w:rsidRPr="00DF325F">
              <w:rPr>
                <w:rFonts w:ascii="Calibri" w:hAnsi="Calibri"/>
                <w:color w:val="000000"/>
                <w:sz w:val="22"/>
                <w:szCs w:val="22"/>
              </w:rPr>
              <w:t> </w:t>
            </w:r>
          </w:p>
        </w:tc>
        <w:tc>
          <w:tcPr>
            <w:tcW w:w="0" w:type="auto"/>
            <w:vMerge w:val="restart"/>
            <w:tcBorders>
              <w:top w:val="single" w:sz="4" w:space="0" w:color="auto"/>
              <w:left w:val="nil"/>
              <w:bottom w:val="single" w:sz="4" w:space="0" w:color="000000"/>
              <w:right w:val="nil"/>
            </w:tcBorders>
            <w:shd w:val="clear" w:color="auto" w:fill="auto"/>
            <w:vAlign w:val="bottom"/>
            <w:hideMark/>
          </w:tcPr>
          <w:p w:rsidR="00DF325F" w:rsidRPr="00DF325F" w:rsidRDefault="00DF325F" w:rsidP="00DF325F">
            <w:pPr>
              <w:spacing w:after="0"/>
              <w:jc w:val="center"/>
              <w:rPr>
                <w:color w:val="000000"/>
                <w:sz w:val="22"/>
                <w:szCs w:val="22"/>
              </w:rPr>
            </w:pPr>
            <w:r w:rsidRPr="00DF325F">
              <w:rPr>
                <w:color w:val="000000"/>
                <w:sz w:val="22"/>
                <w:szCs w:val="22"/>
              </w:rPr>
              <w:t>Percent Male</w:t>
            </w:r>
          </w:p>
        </w:tc>
        <w:tc>
          <w:tcPr>
            <w:tcW w:w="0" w:type="auto"/>
            <w:vMerge w:val="restart"/>
            <w:tcBorders>
              <w:top w:val="single" w:sz="4" w:space="0" w:color="auto"/>
              <w:left w:val="nil"/>
              <w:bottom w:val="single" w:sz="4" w:space="0" w:color="000000"/>
              <w:right w:val="nil"/>
            </w:tcBorders>
            <w:shd w:val="clear" w:color="auto" w:fill="auto"/>
            <w:vAlign w:val="bottom"/>
            <w:hideMark/>
          </w:tcPr>
          <w:p w:rsidR="00DF325F" w:rsidRPr="00DF325F" w:rsidRDefault="00DF325F" w:rsidP="00DF325F">
            <w:pPr>
              <w:spacing w:after="0"/>
              <w:jc w:val="center"/>
              <w:rPr>
                <w:color w:val="000000"/>
                <w:sz w:val="22"/>
                <w:szCs w:val="22"/>
              </w:rPr>
            </w:pPr>
            <w:r w:rsidRPr="00DF325F">
              <w:rPr>
                <w:color w:val="000000"/>
                <w:sz w:val="22"/>
                <w:szCs w:val="22"/>
              </w:rPr>
              <w:t>Percent Female</w:t>
            </w:r>
          </w:p>
        </w:tc>
        <w:tc>
          <w:tcPr>
            <w:tcW w:w="0" w:type="auto"/>
            <w:vMerge w:val="restart"/>
            <w:tcBorders>
              <w:top w:val="single" w:sz="4" w:space="0" w:color="auto"/>
              <w:left w:val="nil"/>
              <w:bottom w:val="single" w:sz="4" w:space="0" w:color="000000"/>
              <w:right w:val="nil"/>
            </w:tcBorders>
            <w:shd w:val="clear" w:color="auto" w:fill="auto"/>
            <w:vAlign w:val="bottom"/>
            <w:hideMark/>
          </w:tcPr>
          <w:p w:rsidR="00DF325F" w:rsidRPr="00DF325F" w:rsidRDefault="00DF325F" w:rsidP="00DF325F">
            <w:pPr>
              <w:spacing w:after="0"/>
              <w:jc w:val="center"/>
              <w:rPr>
                <w:color w:val="000000"/>
                <w:sz w:val="22"/>
                <w:szCs w:val="22"/>
              </w:rPr>
            </w:pPr>
            <w:r w:rsidRPr="00DF325F">
              <w:rPr>
                <w:color w:val="000000"/>
                <w:sz w:val="22"/>
                <w:szCs w:val="22"/>
              </w:rPr>
              <w:t xml:space="preserve">Percent of </w:t>
            </w:r>
            <w:proofErr w:type="spellStart"/>
            <w:r w:rsidRPr="00DF325F">
              <w:rPr>
                <w:color w:val="000000"/>
                <w:sz w:val="22"/>
                <w:szCs w:val="22"/>
              </w:rPr>
              <w:t>Fems</w:t>
            </w:r>
            <w:proofErr w:type="spellEnd"/>
            <w:r w:rsidRPr="00DF325F">
              <w:rPr>
                <w:color w:val="000000"/>
                <w:sz w:val="22"/>
                <w:szCs w:val="22"/>
              </w:rPr>
              <w:t>. w/ Eggs</w:t>
            </w:r>
          </w:p>
        </w:tc>
        <w:tc>
          <w:tcPr>
            <w:tcW w:w="0" w:type="auto"/>
            <w:tcBorders>
              <w:top w:val="single" w:sz="4" w:space="0" w:color="auto"/>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 </w:t>
            </w:r>
          </w:p>
        </w:tc>
        <w:tc>
          <w:tcPr>
            <w:tcW w:w="0" w:type="auto"/>
            <w:gridSpan w:val="3"/>
            <w:tcBorders>
              <w:top w:val="single" w:sz="4" w:space="0" w:color="auto"/>
              <w:left w:val="nil"/>
              <w:bottom w:val="single" w:sz="4" w:space="0" w:color="auto"/>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Male Carapace Length</w:t>
            </w:r>
          </w:p>
        </w:tc>
        <w:tc>
          <w:tcPr>
            <w:tcW w:w="0" w:type="auto"/>
            <w:tcBorders>
              <w:top w:val="single" w:sz="4" w:space="0" w:color="auto"/>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 </w:t>
            </w:r>
          </w:p>
        </w:tc>
        <w:tc>
          <w:tcPr>
            <w:tcW w:w="0" w:type="auto"/>
            <w:gridSpan w:val="3"/>
            <w:tcBorders>
              <w:top w:val="single" w:sz="4" w:space="0" w:color="auto"/>
              <w:left w:val="nil"/>
              <w:bottom w:val="single" w:sz="4" w:space="0" w:color="auto"/>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Female Carapace Length</w:t>
            </w:r>
          </w:p>
        </w:tc>
      </w:tr>
      <w:tr w:rsidR="00DF325F" w:rsidRPr="00DF325F" w:rsidTr="00DF325F">
        <w:trPr>
          <w:trHeight w:val="300"/>
        </w:trPr>
        <w:tc>
          <w:tcPr>
            <w:tcW w:w="0" w:type="auto"/>
            <w:tcBorders>
              <w:top w:val="nil"/>
              <w:left w:val="nil"/>
              <w:bottom w:val="single" w:sz="4" w:space="0" w:color="auto"/>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Year</w:t>
            </w:r>
          </w:p>
        </w:tc>
        <w:tc>
          <w:tcPr>
            <w:tcW w:w="0" w:type="auto"/>
            <w:vMerge/>
            <w:tcBorders>
              <w:top w:val="single" w:sz="4" w:space="0" w:color="auto"/>
              <w:left w:val="nil"/>
              <w:bottom w:val="single" w:sz="4" w:space="0" w:color="000000"/>
              <w:right w:val="nil"/>
            </w:tcBorders>
            <w:vAlign w:val="center"/>
            <w:hideMark/>
          </w:tcPr>
          <w:p w:rsidR="00DF325F" w:rsidRPr="00DF325F" w:rsidRDefault="00DF325F" w:rsidP="00DF325F">
            <w:pPr>
              <w:spacing w:after="0"/>
              <w:jc w:val="left"/>
              <w:rPr>
                <w:color w:val="000000"/>
                <w:sz w:val="22"/>
                <w:szCs w:val="22"/>
              </w:rPr>
            </w:pPr>
          </w:p>
        </w:tc>
        <w:tc>
          <w:tcPr>
            <w:tcW w:w="0" w:type="auto"/>
            <w:vMerge/>
            <w:tcBorders>
              <w:top w:val="single" w:sz="4" w:space="0" w:color="auto"/>
              <w:left w:val="nil"/>
              <w:bottom w:val="single" w:sz="4" w:space="0" w:color="000000"/>
              <w:right w:val="nil"/>
            </w:tcBorders>
            <w:vAlign w:val="center"/>
            <w:hideMark/>
          </w:tcPr>
          <w:p w:rsidR="00DF325F" w:rsidRPr="00DF325F" w:rsidRDefault="00DF325F" w:rsidP="00DF325F">
            <w:pPr>
              <w:spacing w:after="0"/>
              <w:jc w:val="left"/>
              <w:rPr>
                <w:color w:val="000000"/>
                <w:sz w:val="22"/>
                <w:szCs w:val="22"/>
              </w:rPr>
            </w:pPr>
          </w:p>
        </w:tc>
        <w:tc>
          <w:tcPr>
            <w:tcW w:w="0" w:type="auto"/>
            <w:vMerge/>
            <w:tcBorders>
              <w:top w:val="single" w:sz="4" w:space="0" w:color="auto"/>
              <w:left w:val="nil"/>
              <w:bottom w:val="single" w:sz="4" w:space="0" w:color="000000"/>
              <w:right w:val="nil"/>
            </w:tcBorders>
            <w:vAlign w:val="center"/>
            <w:hideMark/>
          </w:tcPr>
          <w:p w:rsidR="00DF325F" w:rsidRPr="00DF325F" w:rsidRDefault="00DF325F" w:rsidP="00DF325F">
            <w:pPr>
              <w:spacing w:after="0"/>
              <w:jc w:val="left"/>
              <w:rPr>
                <w:color w:val="000000"/>
                <w:sz w:val="22"/>
                <w:szCs w:val="22"/>
              </w:rPr>
            </w:pPr>
          </w:p>
        </w:tc>
        <w:tc>
          <w:tcPr>
            <w:tcW w:w="0" w:type="auto"/>
            <w:tcBorders>
              <w:top w:val="nil"/>
              <w:left w:val="nil"/>
              <w:bottom w:val="single" w:sz="4" w:space="0" w:color="auto"/>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 </w:t>
            </w:r>
          </w:p>
        </w:tc>
        <w:tc>
          <w:tcPr>
            <w:tcW w:w="0" w:type="auto"/>
            <w:tcBorders>
              <w:top w:val="nil"/>
              <w:left w:val="nil"/>
              <w:bottom w:val="single" w:sz="4" w:space="0" w:color="auto"/>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mean (mm)</w:t>
            </w:r>
          </w:p>
        </w:tc>
        <w:tc>
          <w:tcPr>
            <w:tcW w:w="0" w:type="auto"/>
            <w:tcBorders>
              <w:top w:val="nil"/>
              <w:left w:val="nil"/>
              <w:bottom w:val="single" w:sz="4" w:space="0" w:color="auto"/>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n</w:t>
            </w:r>
          </w:p>
        </w:tc>
        <w:tc>
          <w:tcPr>
            <w:tcW w:w="0" w:type="auto"/>
            <w:tcBorders>
              <w:top w:val="nil"/>
              <w:left w:val="nil"/>
              <w:bottom w:val="single" w:sz="4" w:space="0" w:color="auto"/>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SE</w:t>
            </w:r>
          </w:p>
        </w:tc>
        <w:tc>
          <w:tcPr>
            <w:tcW w:w="0" w:type="auto"/>
            <w:tcBorders>
              <w:top w:val="nil"/>
              <w:left w:val="nil"/>
              <w:bottom w:val="single" w:sz="4" w:space="0" w:color="auto"/>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 </w:t>
            </w:r>
          </w:p>
        </w:tc>
        <w:tc>
          <w:tcPr>
            <w:tcW w:w="0" w:type="auto"/>
            <w:tcBorders>
              <w:top w:val="nil"/>
              <w:left w:val="nil"/>
              <w:bottom w:val="single" w:sz="4" w:space="0" w:color="auto"/>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mean (mm)</w:t>
            </w:r>
          </w:p>
        </w:tc>
        <w:tc>
          <w:tcPr>
            <w:tcW w:w="0" w:type="auto"/>
            <w:tcBorders>
              <w:top w:val="nil"/>
              <w:left w:val="nil"/>
              <w:bottom w:val="single" w:sz="4" w:space="0" w:color="auto"/>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n</w:t>
            </w:r>
          </w:p>
        </w:tc>
        <w:tc>
          <w:tcPr>
            <w:tcW w:w="0" w:type="auto"/>
            <w:tcBorders>
              <w:top w:val="nil"/>
              <w:left w:val="nil"/>
              <w:bottom w:val="single" w:sz="4" w:space="0" w:color="auto"/>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SE</w:t>
            </w:r>
          </w:p>
        </w:tc>
      </w:tr>
      <w:tr w:rsidR="00DF325F" w:rsidRPr="00DF325F" w:rsidTr="00DF325F">
        <w:trPr>
          <w:trHeight w:val="300"/>
        </w:trPr>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1992</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88.2</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11.8</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96.8</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32.0</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4,221</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0.07</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42.1</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563</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0.10</w:t>
            </w:r>
          </w:p>
        </w:tc>
      </w:tr>
      <w:tr w:rsidR="00DF325F" w:rsidRPr="00DF325F" w:rsidTr="00DF325F">
        <w:trPr>
          <w:trHeight w:val="300"/>
        </w:trPr>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1993</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80.6</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19.4</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97.7</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28.0</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1,960</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0.14</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42.6</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472</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0.10</w:t>
            </w:r>
          </w:p>
        </w:tc>
      </w:tr>
      <w:tr w:rsidR="00DF325F" w:rsidRPr="00DF325F" w:rsidTr="00DF325F">
        <w:trPr>
          <w:trHeight w:val="300"/>
        </w:trPr>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1994</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95.1</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4.9</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95.5</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27.5</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3,868</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0.07</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43.4</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201</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0.16</w:t>
            </w:r>
          </w:p>
        </w:tc>
      </w:tr>
      <w:tr w:rsidR="00DF325F" w:rsidRPr="00DF325F" w:rsidTr="00DF325F">
        <w:trPr>
          <w:trHeight w:val="300"/>
        </w:trPr>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1995</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95.7</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4.3</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commentRangeStart w:id="23"/>
            <w:r w:rsidRPr="00DF325F">
              <w:rPr>
                <w:color w:val="000000"/>
                <w:sz w:val="22"/>
                <w:szCs w:val="22"/>
              </w:rPr>
              <w:t>–</w:t>
            </w:r>
            <w:commentRangeEnd w:id="23"/>
            <w:r w:rsidR="0013412F">
              <w:rPr>
                <w:rStyle w:val="CommentReference"/>
              </w:rPr>
              <w:commentReference w:id="23"/>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29.2</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4,831</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0.07</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43.5</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217</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0.18</w:t>
            </w:r>
          </w:p>
        </w:tc>
      </w:tr>
      <w:tr w:rsidR="00DF325F" w:rsidRPr="00DF325F" w:rsidTr="00DF325F">
        <w:trPr>
          <w:trHeight w:val="300"/>
        </w:trPr>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1996</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94.9</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5.1</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w:t>
            </w:r>
          </w:p>
        </w:tc>
      </w:tr>
      <w:tr w:rsidR="00DF325F" w:rsidRPr="00DF325F" w:rsidTr="00DF325F">
        <w:trPr>
          <w:trHeight w:val="300"/>
        </w:trPr>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1997</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94.1</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5.9</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28.0</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3,584</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0.08</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42.2</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224</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0.15</w:t>
            </w:r>
          </w:p>
        </w:tc>
      </w:tr>
      <w:tr w:rsidR="00DF325F" w:rsidRPr="00DF325F" w:rsidTr="00DF325F">
        <w:trPr>
          <w:trHeight w:val="300"/>
        </w:trPr>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1998</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94.6</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5.4</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99.2</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27.7</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2,130</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0.11</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43.9</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121</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0.23</w:t>
            </w:r>
          </w:p>
        </w:tc>
      </w:tr>
      <w:tr w:rsidR="00DF325F" w:rsidRPr="00DF325F" w:rsidTr="00DF325F">
        <w:trPr>
          <w:trHeight w:val="300"/>
        </w:trPr>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1999</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94.3</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5.7</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97.8</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28.0</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3,703</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0.07</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43.1</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224</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0.16</w:t>
            </w:r>
          </w:p>
        </w:tc>
      </w:tr>
      <w:tr w:rsidR="00DF325F" w:rsidRPr="00DF325F" w:rsidTr="00DF325F">
        <w:trPr>
          <w:trHeight w:val="300"/>
        </w:trPr>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2000</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95.1</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4.9</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97.2</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28.6</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6,224</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0.06</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43.8</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318</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0.16</w:t>
            </w:r>
          </w:p>
        </w:tc>
      </w:tr>
      <w:tr w:rsidR="00DF325F" w:rsidRPr="00DF325F" w:rsidTr="00DF325F">
        <w:trPr>
          <w:trHeight w:val="300"/>
        </w:trPr>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2001</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92.7</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7.3</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99.6</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30.8</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6,520</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0.06</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43.8</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513</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0.11</w:t>
            </w:r>
          </w:p>
        </w:tc>
      </w:tr>
      <w:tr w:rsidR="00DF325F" w:rsidRPr="00DF325F" w:rsidTr="00DF325F">
        <w:trPr>
          <w:trHeight w:val="300"/>
        </w:trPr>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2002</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91.0</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9.0</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98.5</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28.5</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7,825</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0.06</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44.1</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776</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0.09</w:t>
            </w:r>
          </w:p>
        </w:tc>
      </w:tr>
      <w:tr w:rsidR="00DF325F" w:rsidRPr="00DF325F" w:rsidTr="00DF325F">
        <w:trPr>
          <w:trHeight w:val="300"/>
        </w:trPr>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2003</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92.0</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8.0</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99.7</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29.5</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8,555</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0.06</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45.4</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748</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0.09</w:t>
            </w:r>
          </w:p>
        </w:tc>
      </w:tr>
      <w:tr w:rsidR="00DF325F" w:rsidRPr="00DF325F" w:rsidTr="00DF325F">
        <w:trPr>
          <w:trHeight w:val="300"/>
        </w:trPr>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2004</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91.5</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8.5</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97.3</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28.7</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11,525</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0.05</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44.4</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1,068</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0.10</w:t>
            </w:r>
          </w:p>
        </w:tc>
      </w:tr>
      <w:tr w:rsidR="00DF325F" w:rsidRPr="00DF325F" w:rsidTr="00DF325F">
        <w:trPr>
          <w:trHeight w:val="300"/>
        </w:trPr>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2005</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95.0</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5.0</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95.0</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28.1</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7,071</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0.05</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43.7</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737</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0.13</w:t>
            </w:r>
          </w:p>
        </w:tc>
      </w:tr>
      <w:tr w:rsidR="00DF325F" w:rsidRPr="00DF325F" w:rsidTr="00DF325F">
        <w:trPr>
          <w:trHeight w:val="300"/>
        </w:trPr>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2006</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91.6</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8.4</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91.7</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28.1</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1,085</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0.17</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41.1</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99</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0.34</w:t>
            </w:r>
          </w:p>
        </w:tc>
      </w:tr>
      <w:tr w:rsidR="00DF325F" w:rsidRPr="00DF325F" w:rsidTr="00DF325F">
        <w:trPr>
          <w:trHeight w:val="300"/>
        </w:trPr>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2007</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94.2</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5.8</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83.7</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28.2</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2,098</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0.09</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41.4</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129</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0.28</w:t>
            </w:r>
          </w:p>
        </w:tc>
      </w:tr>
      <w:tr w:rsidR="00DF325F" w:rsidRPr="00DF325F" w:rsidTr="00DF325F">
        <w:trPr>
          <w:trHeight w:val="300"/>
        </w:trPr>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2008</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93.4</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6.6</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81.4</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29.2</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2,215</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0.08</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41.4</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157</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0.26</w:t>
            </w:r>
          </w:p>
        </w:tc>
      </w:tr>
      <w:tr w:rsidR="00DF325F" w:rsidRPr="00DF325F" w:rsidTr="00DF325F">
        <w:trPr>
          <w:trHeight w:val="300"/>
        </w:trPr>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2009</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86.2</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13.8</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88.0</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30.4</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1,513</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0.10</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41.6</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242</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0.19</w:t>
            </w:r>
          </w:p>
        </w:tc>
      </w:tr>
      <w:tr w:rsidR="00DF325F" w:rsidRPr="00DF325F" w:rsidTr="00DF325F">
        <w:trPr>
          <w:trHeight w:val="300"/>
        </w:trPr>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2010</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81.8</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18.2</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93.5</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32.4</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826</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0.16</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41.5</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184</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0.23</w:t>
            </w:r>
          </w:p>
        </w:tc>
      </w:tr>
      <w:tr w:rsidR="00DF325F" w:rsidRPr="00DF325F" w:rsidTr="00DF325F">
        <w:trPr>
          <w:trHeight w:val="300"/>
        </w:trPr>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2011</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74.8</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25.2</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99.1</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31.5</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957</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0.20</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41.8</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322</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0.17</w:t>
            </w:r>
          </w:p>
        </w:tc>
      </w:tr>
      <w:tr w:rsidR="00DF325F" w:rsidRPr="00DF325F" w:rsidTr="00DF325F">
        <w:trPr>
          <w:trHeight w:val="300"/>
        </w:trPr>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2012</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84.7</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15.3</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90.8</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29.9</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1,386</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0.15</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42.6</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250</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0.16</w:t>
            </w:r>
          </w:p>
        </w:tc>
      </w:tr>
      <w:tr w:rsidR="00DF325F" w:rsidRPr="00DF325F" w:rsidTr="00DF325F">
        <w:trPr>
          <w:trHeight w:val="300"/>
        </w:trPr>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2013</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85.7</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14.3</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87.1</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29.9</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1,161</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0.15</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43.9</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194</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0.20</w:t>
            </w:r>
          </w:p>
        </w:tc>
      </w:tr>
      <w:tr w:rsidR="00DF325F" w:rsidRPr="00DF325F" w:rsidTr="00DF325F">
        <w:trPr>
          <w:trHeight w:val="300"/>
        </w:trPr>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2014</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89.2</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10.8</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93.1</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30.2</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1,300</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0.13</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44.6</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158</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0.31</w:t>
            </w:r>
          </w:p>
        </w:tc>
      </w:tr>
      <w:tr w:rsidR="00DF325F" w:rsidRPr="00DF325F" w:rsidTr="00DF325F">
        <w:trPr>
          <w:trHeight w:val="300"/>
        </w:trPr>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2015</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91.7</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8.3</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98.3</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29.1</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1,300</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0.16</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left"/>
              <w:rPr>
                <w:color w:val="000000"/>
                <w:sz w:val="22"/>
                <w:szCs w:val="22"/>
              </w:rPr>
            </w:pP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44.8</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118</w:t>
            </w:r>
          </w:p>
        </w:tc>
        <w:tc>
          <w:tcPr>
            <w:tcW w:w="0" w:type="auto"/>
            <w:tcBorders>
              <w:top w:val="nil"/>
              <w:left w:val="nil"/>
              <w:bottom w:val="nil"/>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0.30</w:t>
            </w:r>
          </w:p>
        </w:tc>
      </w:tr>
      <w:tr w:rsidR="00DF325F" w:rsidRPr="00DF325F" w:rsidTr="00DF325F">
        <w:trPr>
          <w:trHeight w:val="300"/>
        </w:trPr>
        <w:tc>
          <w:tcPr>
            <w:tcW w:w="0" w:type="auto"/>
            <w:tcBorders>
              <w:top w:val="nil"/>
              <w:left w:val="nil"/>
              <w:bottom w:val="single" w:sz="4" w:space="0" w:color="auto"/>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2016</w:t>
            </w:r>
          </w:p>
        </w:tc>
        <w:tc>
          <w:tcPr>
            <w:tcW w:w="0" w:type="auto"/>
            <w:tcBorders>
              <w:top w:val="nil"/>
              <w:left w:val="nil"/>
              <w:bottom w:val="single" w:sz="4" w:space="0" w:color="auto"/>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86.8</w:t>
            </w:r>
          </w:p>
        </w:tc>
        <w:tc>
          <w:tcPr>
            <w:tcW w:w="0" w:type="auto"/>
            <w:tcBorders>
              <w:top w:val="nil"/>
              <w:left w:val="nil"/>
              <w:bottom w:val="single" w:sz="4" w:space="0" w:color="auto"/>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13.2</w:t>
            </w:r>
          </w:p>
        </w:tc>
        <w:tc>
          <w:tcPr>
            <w:tcW w:w="0" w:type="auto"/>
            <w:tcBorders>
              <w:top w:val="nil"/>
              <w:left w:val="nil"/>
              <w:bottom w:val="single" w:sz="4" w:space="0" w:color="auto"/>
              <w:right w:val="nil"/>
            </w:tcBorders>
            <w:shd w:val="clear" w:color="auto" w:fill="auto"/>
            <w:noWrap/>
            <w:vAlign w:val="bottom"/>
            <w:hideMark/>
          </w:tcPr>
          <w:p w:rsidR="00DF325F" w:rsidRPr="00DF325F" w:rsidRDefault="00DF325F" w:rsidP="00DF325F">
            <w:pPr>
              <w:spacing w:after="0"/>
              <w:jc w:val="center"/>
              <w:rPr>
                <w:color w:val="000000"/>
                <w:sz w:val="22"/>
                <w:szCs w:val="22"/>
              </w:rPr>
            </w:pPr>
            <w:r w:rsidRPr="00DF325F">
              <w:rPr>
                <w:color w:val="000000"/>
                <w:sz w:val="22"/>
                <w:szCs w:val="22"/>
              </w:rPr>
              <w:t>99.6</w:t>
            </w:r>
          </w:p>
        </w:tc>
        <w:tc>
          <w:tcPr>
            <w:tcW w:w="0" w:type="auto"/>
            <w:tcBorders>
              <w:top w:val="nil"/>
              <w:left w:val="nil"/>
              <w:bottom w:val="single" w:sz="4" w:space="0" w:color="auto"/>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 </w:t>
            </w:r>
          </w:p>
        </w:tc>
        <w:tc>
          <w:tcPr>
            <w:tcW w:w="0" w:type="auto"/>
            <w:tcBorders>
              <w:top w:val="nil"/>
              <w:left w:val="nil"/>
              <w:bottom w:val="single" w:sz="4" w:space="0" w:color="auto"/>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29.2</w:t>
            </w:r>
          </w:p>
        </w:tc>
        <w:tc>
          <w:tcPr>
            <w:tcW w:w="0" w:type="auto"/>
            <w:tcBorders>
              <w:top w:val="nil"/>
              <w:left w:val="nil"/>
              <w:bottom w:val="single" w:sz="4" w:space="0" w:color="auto"/>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3,337</w:t>
            </w:r>
          </w:p>
        </w:tc>
        <w:tc>
          <w:tcPr>
            <w:tcW w:w="0" w:type="auto"/>
            <w:tcBorders>
              <w:top w:val="nil"/>
              <w:left w:val="nil"/>
              <w:bottom w:val="single" w:sz="4" w:space="0" w:color="auto"/>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0.09</w:t>
            </w:r>
          </w:p>
        </w:tc>
        <w:tc>
          <w:tcPr>
            <w:tcW w:w="0" w:type="auto"/>
            <w:tcBorders>
              <w:top w:val="nil"/>
              <w:left w:val="nil"/>
              <w:bottom w:val="single" w:sz="4" w:space="0" w:color="auto"/>
              <w:right w:val="nil"/>
            </w:tcBorders>
            <w:shd w:val="clear" w:color="auto" w:fill="auto"/>
            <w:noWrap/>
            <w:vAlign w:val="bottom"/>
            <w:hideMark/>
          </w:tcPr>
          <w:p w:rsidR="00DF325F" w:rsidRPr="00DF325F" w:rsidRDefault="00DF325F" w:rsidP="00DF325F">
            <w:pPr>
              <w:spacing w:after="0"/>
              <w:jc w:val="left"/>
              <w:rPr>
                <w:color w:val="000000"/>
                <w:sz w:val="22"/>
                <w:szCs w:val="22"/>
              </w:rPr>
            </w:pPr>
            <w:r w:rsidRPr="00DF325F">
              <w:rPr>
                <w:color w:val="000000"/>
                <w:sz w:val="22"/>
                <w:szCs w:val="22"/>
              </w:rPr>
              <w:t> </w:t>
            </w:r>
          </w:p>
        </w:tc>
        <w:tc>
          <w:tcPr>
            <w:tcW w:w="0" w:type="auto"/>
            <w:tcBorders>
              <w:top w:val="nil"/>
              <w:left w:val="nil"/>
              <w:bottom w:val="single" w:sz="4" w:space="0" w:color="auto"/>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44.7</w:t>
            </w:r>
          </w:p>
        </w:tc>
        <w:tc>
          <w:tcPr>
            <w:tcW w:w="0" w:type="auto"/>
            <w:tcBorders>
              <w:top w:val="nil"/>
              <w:left w:val="nil"/>
              <w:bottom w:val="single" w:sz="4" w:space="0" w:color="auto"/>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509</w:t>
            </w:r>
          </w:p>
        </w:tc>
        <w:tc>
          <w:tcPr>
            <w:tcW w:w="0" w:type="auto"/>
            <w:tcBorders>
              <w:top w:val="nil"/>
              <w:left w:val="nil"/>
              <w:bottom w:val="single" w:sz="4" w:space="0" w:color="auto"/>
              <w:right w:val="nil"/>
            </w:tcBorders>
            <w:shd w:val="clear" w:color="auto" w:fill="auto"/>
            <w:noWrap/>
            <w:vAlign w:val="bottom"/>
            <w:hideMark/>
          </w:tcPr>
          <w:p w:rsidR="00DF325F" w:rsidRPr="00DF325F" w:rsidRDefault="00DF325F" w:rsidP="00DF325F">
            <w:pPr>
              <w:spacing w:after="0"/>
              <w:jc w:val="right"/>
              <w:rPr>
                <w:color w:val="000000"/>
                <w:sz w:val="22"/>
                <w:szCs w:val="22"/>
              </w:rPr>
            </w:pPr>
            <w:r w:rsidRPr="00DF325F">
              <w:rPr>
                <w:color w:val="000000"/>
                <w:sz w:val="22"/>
                <w:szCs w:val="22"/>
              </w:rPr>
              <w:t>0.13</w:t>
            </w:r>
          </w:p>
        </w:tc>
      </w:tr>
    </w:tbl>
    <w:p w:rsidR="004736A9" w:rsidRDefault="004736A9">
      <w:pPr>
        <w:spacing w:after="0"/>
        <w:jc w:val="left"/>
      </w:pPr>
    </w:p>
    <w:p w:rsidR="00B1559D" w:rsidRDefault="00B1559D">
      <w:pPr>
        <w:spacing w:after="0"/>
        <w:jc w:val="left"/>
      </w:pPr>
    </w:p>
    <w:p w:rsidR="00B1559D" w:rsidRDefault="00B1559D" w:rsidP="00B1559D">
      <w:r>
        <w:t>Place footnotes below table.</w:t>
      </w:r>
      <w:r>
        <w:softHyphen/>
      </w:r>
    </w:p>
    <w:p w:rsidR="00B1559D" w:rsidRDefault="00B1559D" w:rsidP="00B1559D">
      <w:r>
        <w:t>Be sure to leave a paragraph space below the table or footnotes.</w:t>
      </w:r>
    </w:p>
    <w:p w:rsidR="004736A9" w:rsidRDefault="004736A9">
      <w:pPr>
        <w:spacing w:after="0"/>
        <w:jc w:val="left"/>
      </w:pPr>
      <w:bookmarkStart w:id="24" w:name="_GoBack"/>
      <w:bookmarkEnd w:id="24"/>
      <w:r>
        <w:br w:type="page"/>
      </w:r>
    </w:p>
    <w:p w:rsidR="004736A9" w:rsidRDefault="004736A9" w:rsidP="004736A9">
      <w:pPr>
        <w:pStyle w:val="Caption"/>
        <w:rPr>
          <w:noProof/>
        </w:rPr>
      </w:pPr>
      <w:proofErr w:type="gramStart"/>
      <w:r w:rsidRPr="00C506F1">
        <w:lastRenderedPageBreak/>
        <w:t xml:space="preserve">Table </w:t>
      </w:r>
      <w:r>
        <w:t>3</w:t>
      </w:r>
      <w:r>
        <w:rPr>
          <w:noProof/>
        </w:rPr>
        <w:t>.</w:t>
      </w:r>
      <w:proofErr w:type="gramEnd"/>
      <w:r w:rsidRPr="00FD0112">
        <w:t xml:space="preserve"> </w:t>
      </w:r>
      <w:r w:rsidRPr="00FD0112">
        <w:rPr>
          <w:noProof/>
        </w:rPr>
        <w:t xml:space="preserve">–  </w:t>
      </w:r>
      <w:r w:rsidRPr="004736A9">
        <w:rPr>
          <w:noProof/>
        </w:rPr>
        <w:t xml:space="preserve">CPUE of spot shrimp in the Prince William Sound pot survey and commercial pot fishery by fishing area.  All sizes of shrimp are included.  </w:t>
      </w:r>
    </w:p>
    <w:tbl>
      <w:tblPr>
        <w:tblW w:w="6964" w:type="dxa"/>
        <w:tblInd w:w="108" w:type="dxa"/>
        <w:tblLook w:val="04A0" w:firstRow="1" w:lastRow="0" w:firstColumn="1" w:lastColumn="0" w:noHBand="0" w:noVBand="1"/>
      </w:tblPr>
      <w:tblGrid>
        <w:gridCol w:w="976"/>
        <w:gridCol w:w="966"/>
        <w:gridCol w:w="965"/>
        <w:gridCol w:w="965"/>
        <w:gridCol w:w="266"/>
        <w:gridCol w:w="966"/>
        <w:gridCol w:w="965"/>
        <w:gridCol w:w="965"/>
      </w:tblGrid>
      <w:tr w:rsidR="004736A9" w:rsidRPr="004736A9" w:rsidTr="004736A9">
        <w:trPr>
          <w:trHeight w:val="300"/>
        </w:trPr>
        <w:tc>
          <w:tcPr>
            <w:tcW w:w="976" w:type="dxa"/>
            <w:tcBorders>
              <w:top w:val="single" w:sz="4" w:space="0" w:color="auto"/>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 </w:t>
            </w:r>
          </w:p>
        </w:tc>
        <w:tc>
          <w:tcPr>
            <w:tcW w:w="2896" w:type="dxa"/>
            <w:gridSpan w:val="3"/>
            <w:tcBorders>
              <w:top w:val="single" w:sz="4" w:space="0" w:color="auto"/>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Survey CPUE (</w:t>
            </w:r>
            <w:proofErr w:type="spellStart"/>
            <w:r w:rsidRPr="004736A9">
              <w:rPr>
                <w:color w:val="000000"/>
                <w:sz w:val="20"/>
                <w:szCs w:val="20"/>
              </w:rPr>
              <w:t>lb</w:t>
            </w:r>
            <w:proofErr w:type="spellEnd"/>
            <w:r w:rsidRPr="004736A9">
              <w:rPr>
                <w:color w:val="000000"/>
                <w:sz w:val="20"/>
                <w:szCs w:val="20"/>
              </w:rPr>
              <w:t>/pot)</w:t>
            </w:r>
          </w:p>
        </w:tc>
        <w:tc>
          <w:tcPr>
            <w:tcW w:w="196" w:type="dxa"/>
            <w:tcBorders>
              <w:top w:val="single" w:sz="4" w:space="0" w:color="auto"/>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 </w:t>
            </w:r>
          </w:p>
        </w:tc>
        <w:tc>
          <w:tcPr>
            <w:tcW w:w="2896" w:type="dxa"/>
            <w:gridSpan w:val="3"/>
            <w:tcBorders>
              <w:top w:val="single" w:sz="4" w:space="0" w:color="auto"/>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Commercial CPUE (</w:t>
            </w:r>
            <w:proofErr w:type="spellStart"/>
            <w:r w:rsidRPr="004736A9">
              <w:rPr>
                <w:color w:val="000000"/>
                <w:sz w:val="20"/>
                <w:szCs w:val="20"/>
              </w:rPr>
              <w:t>lb</w:t>
            </w:r>
            <w:proofErr w:type="spellEnd"/>
            <w:r w:rsidRPr="004736A9">
              <w:rPr>
                <w:color w:val="000000"/>
                <w:sz w:val="20"/>
                <w:szCs w:val="20"/>
              </w:rPr>
              <w:t>/pot)</w:t>
            </w:r>
          </w:p>
        </w:tc>
      </w:tr>
      <w:tr w:rsidR="004736A9" w:rsidRPr="004736A9" w:rsidTr="004736A9">
        <w:trPr>
          <w:trHeight w:val="300"/>
        </w:trPr>
        <w:tc>
          <w:tcPr>
            <w:tcW w:w="976" w:type="dxa"/>
            <w:tcBorders>
              <w:top w:val="nil"/>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Year</w:t>
            </w:r>
          </w:p>
        </w:tc>
        <w:tc>
          <w:tcPr>
            <w:tcW w:w="966" w:type="dxa"/>
            <w:tcBorders>
              <w:top w:val="nil"/>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Area 1</w:t>
            </w:r>
          </w:p>
        </w:tc>
        <w:tc>
          <w:tcPr>
            <w:tcW w:w="965" w:type="dxa"/>
            <w:tcBorders>
              <w:top w:val="nil"/>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Area 2</w:t>
            </w:r>
          </w:p>
        </w:tc>
        <w:tc>
          <w:tcPr>
            <w:tcW w:w="965" w:type="dxa"/>
            <w:tcBorders>
              <w:top w:val="nil"/>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Area 3</w:t>
            </w:r>
          </w:p>
        </w:tc>
        <w:tc>
          <w:tcPr>
            <w:tcW w:w="196" w:type="dxa"/>
            <w:tcBorders>
              <w:top w:val="nil"/>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 </w:t>
            </w:r>
          </w:p>
        </w:tc>
        <w:tc>
          <w:tcPr>
            <w:tcW w:w="966" w:type="dxa"/>
            <w:tcBorders>
              <w:top w:val="nil"/>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Area 1</w:t>
            </w:r>
          </w:p>
        </w:tc>
        <w:tc>
          <w:tcPr>
            <w:tcW w:w="965" w:type="dxa"/>
            <w:tcBorders>
              <w:top w:val="nil"/>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Area 2</w:t>
            </w:r>
          </w:p>
        </w:tc>
        <w:tc>
          <w:tcPr>
            <w:tcW w:w="965" w:type="dxa"/>
            <w:tcBorders>
              <w:top w:val="nil"/>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Area 3</w:t>
            </w:r>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1992</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0.86</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0.62</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0.75</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1993</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0.69</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0.48</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0.19</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1994</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0.40</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0.41</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0.41</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1995</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0.67</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0.61</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0.55</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1996</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0.58</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0.53</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0.50</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1997</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0.50</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0.40</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0.40</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1998</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0.22</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0.38</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0.19</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1999</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0.22</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0.73</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0.35</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2000</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0.40</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0.77</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0.73</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2001</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1.14</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1.19</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0.71</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2002</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0.77</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1.99</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0.65</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2003</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0.61</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1.75</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0.80</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2004</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3.12</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1.82</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0.71</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2005</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1.66</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1.92</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0.89</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2006</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2.93</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1.84</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1.08</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2007</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3.58</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3.23</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1.49</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2008</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3.46</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3.17</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1.87</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2009</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2.79</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2.67</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1.75</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2010</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1.87</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1.63</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0.77</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2.50</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2011</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3.67</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2.19</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0.61</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1.73</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2012</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2.94</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2.32</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1.12</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0.91</w:t>
            </w:r>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2013</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1.79</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2.55</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1.35</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1.70</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2014</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1.98</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2.73</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1.03</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1.56</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r>
      <w:tr w:rsidR="004736A9" w:rsidRPr="004736A9" w:rsidTr="004736A9">
        <w:trPr>
          <w:trHeight w:val="300"/>
        </w:trPr>
        <w:tc>
          <w:tcPr>
            <w:tcW w:w="97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2015</w:t>
            </w: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1.84</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2.48</w:t>
            </w:r>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0.46</w:t>
            </w:r>
          </w:p>
        </w:tc>
        <w:tc>
          <w:tcPr>
            <w:tcW w:w="19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
        </w:tc>
        <w:tc>
          <w:tcPr>
            <w:tcW w:w="966"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nil"/>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1.05</w:t>
            </w:r>
          </w:p>
        </w:tc>
      </w:tr>
      <w:tr w:rsidR="004736A9" w:rsidRPr="004736A9" w:rsidTr="004736A9">
        <w:trPr>
          <w:trHeight w:val="300"/>
        </w:trPr>
        <w:tc>
          <w:tcPr>
            <w:tcW w:w="976" w:type="dxa"/>
            <w:tcBorders>
              <w:top w:val="nil"/>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2016</w:t>
            </w:r>
          </w:p>
        </w:tc>
        <w:tc>
          <w:tcPr>
            <w:tcW w:w="966" w:type="dxa"/>
            <w:tcBorders>
              <w:top w:val="nil"/>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3.38</w:t>
            </w:r>
          </w:p>
        </w:tc>
        <w:tc>
          <w:tcPr>
            <w:tcW w:w="965" w:type="dxa"/>
            <w:tcBorders>
              <w:top w:val="nil"/>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3.61</w:t>
            </w:r>
          </w:p>
        </w:tc>
        <w:tc>
          <w:tcPr>
            <w:tcW w:w="965" w:type="dxa"/>
            <w:tcBorders>
              <w:top w:val="nil"/>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1.26</w:t>
            </w:r>
          </w:p>
        </w:tc>
        <w:tc>
          <w:tcPr>
            <w:tcW w:w="196" w:type="dxa"/>
            <w:tcBorders>
              <w:top w:val="nil"/>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 </w:t>
            </w:r>
          </w:p>
        </w:tc>
        <w:tc>
          <w:tcPr>
            <w:tcW w:w="966" w:type="dxa"/>
            <w:tcBorders>
              <w:top w:val="nil"/>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r w:rsidRPr="004736A9">
              <w:rPr>
                <w:color w:val="000000"/>
                <w:sz w:val="20"/>
                <w:szCs w:val="20"/>
              </w:rPr>
              <w:t>1.74</w:t>
            </w:r>
          </w:p>
        </w:tc>
        <w:tc>
          <w:tcPr>
            <w:tcW w:w="965" w:type="dxa"/>
            <w:tcBorders>
              <w:top w:val="nil"/>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c>
          <w:tcPr>
            <w:tcW w:w="965" w:type="dxa"/>
            <w:tcBorders>
              <w:top w:val="nil"/>
              <w:left w:val="nil"/>
              <w:bottom w:val="single" w:sz="4" w:space="0" w:color="auto"/>
              <w:right w:val="nil"/>
            </w:tcBorders>
            <w:shd w:val="clear" w:color="auto" w:fill="auto"/>
            <w:noWrap/>
            <w:vAlign w:val="center"/>
            <w:hideMark/>
          </w:tcPr>
          <w:p w:rsidR="004736A9" w:rsidRPr="004736A9" w:rsidRDefault="004736A9" w:rsidP="004736A9">
            <w:pPr>
              <w:spacing w:after="0"/>
              <w:jc w:val="center"/>
              <w:rPr>
                <w:color w:val="000000"/>
                <w:sz w:val="20"/>
                <w:szCs w:val="20"/>
              </w:rPr>
            </w:pPr>
            <w:proofErr w:type="spellStart"/>
            <w:r w:rsidRPr="004736A9">
              <w:rPr>
                <w:color w:val="000000"/>
                <w:sz w:val="20"/>
                <w:szCs w:val="20"/>
              </w:rPr>
              <w:t>nd</w:t>
            </w:r>
            <w:proofErr w:type="spellEnd"/>
          </w:p>
        </w:tc>
      </w:tr>
    </w:tbl>
    <w:p w:rsidR="005949A8" w:rsidRDefault="005949A8">
      <w:pPr>
        <w:spacing w:after="0"/>
        <w:jc w:val="left"/>
      </w:pPr>
    </w:p>
    <w:p w:rsidR="00F14060" w:rsidRDefault="00F14060">
      <w:pPr>
        <w:spacing w:after="0"/>
        <w:jc w:val="left"/>
      </w:pPr>
    </w:p>
    <w:p w:rsidR="00F14060" w:rsidRDefault="00F14060">
      <w:pPr>
        <w:spacing w:after="0"/>
        <w:jc w:val="left"/>
      </w:pPr>
      <w:r>
        <w:br w:type="page"/>
      </w:r>
    </w:p>
    <w:p w:rsidR="00F14060" w:rsidRDefault="00F14060">
      <w:pPr>
        <w:spacing w:after="0"/>
        <w:jc w:val="left"/>
      </w:pPr>
    </w:p>
    <w:p w:rsidR="00F14060" w:rsidRDefault="00F14060">
      <w:pPr>
        <w:spacing w:after="0"/>
        <w:jc w:val="left"/>
      </w:pPr>
    </w:p>
    <w:p w:rsidR="00F14060" w:rsidRDefault="00F14060">
      <w:pPr>
        <w:spacing w:after="0"/>
        <w:jc w:val="left"/>
      </w:pPr>
      <w:commentRangeStart w:id="25"/>
      <w:r>
        <w:rPr>
          <w:noProof/>
        </w:rPr>
        <w:drawing>
          <wp:inline distT="0" distB="0" distL="0" distR="0" wp14:anchorId="2E935C17" wp14:editId="6640A383">
            <wp:extent cx="5943612" cy="411480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rvestAndSurvey.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943612" cy="4114808"/>
                    </a:xfrm>
                    <a:prstGeom prst="rect">
                      <a:avLst/>
                    </a:prstGeom>
                  </pic:spPr>
                </pic:pic>
              </a:graphicData>
            </a:graphic>
          </wp:inline>
        </w:drawing>
      </w:r>
      <w:commentRangeEnd w:id="25"/>
      <w:r w:rsidR="00835AAE">
        <w:rPr>
          <w:rStyle w:val="CommentReference"/>
        </w:rPr>
        <w:commentReference w:id="25"/>
      </w:r>
    </w:p>
    <w:p w:rsidR="00F14060" w:rsidRDefault="00F14060">
      <w:pPr>
        <w:spacing w:after="0"/>
        <w:jc w:val="left"/>
      </w:pPr>
    </w:p>
    <w:p w:rsidR="00F14060" w:rsidRDefault="00F14060" w:rsidP="00835AAE">
      <w:pPr>
        <w:pStyle w:val="Caption"/>
      </w:pPr>
      <w:r w:rsidRPr="00C506F1">
        <w:t xml:space="preserve">Figure </w:t>
      </w:r>
      <w:fldSimple w:instr=" SEQ Figure \* ARABIC ">
        <w:r w:rsidR="000D123F">
          <w:rPr>
            <w:noProof/>
          </w:rPr>
          <w:t>1</w:t>
        </w:r>
      </w:fldSimple>
      <w:r w:rsidRPr="00C506F1">
        <w:t>.–</w:t>
      </w:r>
      <w:r w:rsidR="00647DDB">
        <w:t>Pot shrimp harvest and pot s</w:t>
      </w:r>
      <w:r>
        <w:t>urvey CPUE</w:t>
      </w:r>
      <w:r w:rsidR="00835AAE">
        <w:t xml:space="preserve"> of Spot Shrimp </w:t>
      </w:r>
      <w:r>
        <w:t>in Prince William Sound.   Noncommercial harvest is unavailable prior to 2002 or for 2006–2008.</w:t>
      </w:r>
      <w:r w:rsidR="00835AAE">
        <w:t xml:space="preserve">  The commercial fishery was closed from 1992–2009.  Survey CPUE includ</w:t>
      </w:r>
      <w:r w:rsidR="000870FF">
        <w:t xml:space="preserve">es all sizes. </w:t>
      </w:r>
    </w:p>
    <w:p w:rsidR="00BD7387" w:rsidRDefault="00BD7387" w:rsidP="00BD7387"/>
    <w:p w:rsidR="00BD7387" w:rsidRPr="00BD7387" w:rsidRDefault="00BD7387" w:rsidP="00BD7387">
      <w:pPr>
        <w:jc w:val="right"/>
        <w:rPr>
          <w:color w:val="FF0000"/>
        </w:rPr>
        <w:sectPr w:rsidR="00BD7387" w:rsidRPr="00BD7387" w:rsidSect="00C506F1">
          <w:pgSz w:w="12240" w:h="15840" w:code="1"/>
          <w:pgMar w:top="1440" w:right="1440" w:bottom="1440" w:left="1440" w:header="720" w:footer="547" w:gutter="0"/>
          <w:cols w:space="432"/>
          <w:formProt w:val="0"/>
        </w:sectPr>
      </w:pPr>
      <w:r w:rsidRPr="00BD7387">
        <w:rPr>
          <w:color w:val="FF0000"/>
        </w:rPr>
        <w:t>Add 2015</w:t>
      </w:r>
      <w:r w:rsidRPr="00BD7387">
        <w:rPr>
          <w:color w:val="FF0000"/>
        </w:rPr>
        <w:softHyphen/>
        <w:t xml:space="preserve">-2017 </w:t>
      </w:r>
      <w:r w:rsidR="002B41CD">
        <w:rPr>
          <w:color w:val="FF0000"/>
        </w:rPr>
        <w:t xml:space="preserve">NC harvest </w:t>
      </w:r>
      <w:r w:rsidRPr="00BD7387">
        <w:rPr>
          <w:color w:val="FF0000"/>
        </w:rPr>
        <w:t xml:space="preserve">when available. </w:t>
      </w:r>
    </w:p>
    <w:p w:rsidR="005949A8" w:rsidRDefault="005949A8" w:rsidP="005949A8">
      <w:commentRangeStart w:id="26"/>
      <w:r>
        <w:rPr>
          <w:noProof/>
        </w:rPr>
        <w:lastRenderedPageBreak/>
        <w:drawing>
          <wp:inline distT="0" distB="0" distL="0" distR="0" wp14:anchorId="6B2A0AA6" wp14:editId="46E77997">
            <wp:extent cx="7588332" cy="52696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04map_2017rpt.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7601726" cy="5278977"/>
                    </a:xfrm>
                    <a:prstGeom prst="rect">
                      <a:avLst/>
                    </a:prstGeom>
                  </pic:spPr>
                </pic:pic>
              </a:graphicData>
            </a:graphic>
          </wp:inline>
        </w:drawing>
      </w:r>
      <w:commentRangeEnd w:id="26"/>
      <w:r w:rsidR="00734A91">
        <w:rPr>
          <w:rStyle w:val="CommentReference"/>
        </w:rPr>
        <w:commentReference w:id="26"/>
      </w:r>
    </w:p>
    <w:p w:rsidR="005949A8" w:rsidRDefault="005949A8" w:rsidP="005949A8"/>
    <w:p w:rsidR="005949A8" w:rsidRPr="00A359CC" w:rsidRDefault="005949A8" w:rsidP="005949A8">
      <w:pPr>
        <w:pStyle w:val="Caption"/>
      </w:pPr>
      <w:bookmarkStart w:id="27" w:name="_Toc229887206"/>
      <w:r w:rsidRPr="00C506F1">
        <w:t xml:space="preserve">Figure </w:t>
      </w:r>
      <w:r w:rsidR="00BD7387">
        <w:t>2</w:t>
      </w:r>
      <w:r w:rsidRPr="00C506F1">
        <w:t>.–</w:t>
      </w:r>
      <w:bookmarkEnd w:id="27"/>
      <w:r>
        <w:t xml:space="preserve">PWS spot shrimp </w:t>
      </w:r>
      <w:r w:rsidR="003E432C">
        <w:t>pot s</w:t>
      </w:r>
      <w:r>
        <w:t xml:space="preserve">urvey </w:t>
      </w:r>
      <w:r w:rsidR="003E432C">
        <w:t>sites</w:t>
      </w:r>
      <w:r>
        <w:t xml:space="preserve"> and </w:t>
      </w:r>
      <w:r w:rsidR="003E432C">
        <w:t>management a</w:t>
      </w:r>
      <w:r>
        <w:t>reas.</w:t>
      </w:r>
      <w:r w:rsidRPr="00A359CC">
        <w:rPr>
          <w:i/>
          <w:sz w:val="20"/>
        </w:rPr>
        <w:t xml:space="preserve"> </w:t>
      </w:r>
    </w:p>
    <w:p w:rsidR="00C506F1" w:rsidRDefault="00C506F1" w:rsidP="00C506F1">
      <w:pPr>
        <w:sectPr w:rsidR="00C506F1" w:rsidSect="005949A8">
          <w:pgSz w:w="15840" w:h="12240" w:orient="landscape" w:code="1"/>
          <w:pgMar w:top="1440" w:right="1440" w:bottom="1440" w:left="1440" w:header="720" w:footer="547" w:gutter="0"/>
          <w:cols w:space="432"/>
          <w:formProt w:val="0"/>
          <w:docGrid w:linePitch="326"/>
        </w:sectPr>
      </w:pPr>
    </w:p>
    <w:p w:rsidR="00C82B2F" w:rsidRDefault="003E432C" w:rsidP="00C82B2F">
      <w:r>
        <w:rPr>
          <w:noProof/>
        </w:rPr>
        <w:lastRenderedPageBreak/>
        <w:drawing>
          <wp:inline distT="0" distB="0" distL="0" distR="0">
            <wp:extent cx="5943612" cy="365760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rveyWideCPUE_lbs.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943612" cy="3657607"/>
                    </a:xfrm>
                    <a:prstGeom prst="rect">
                      <a:avLst/>
                    </a:prstGeom>
                  </pic:spPr>
                </pic:pic>
              </a:graphicData>
            </a:graphic>
          </wp:inline>
        </w:drawing>
      </w:r>
    </w:p>
    <w:p w:rsidR="003E432C" w:rsidRPr="00C30249" w:rsidRDefault="003E432C" w:rsidP="003E432C">
      <w:pPr>
        <w:pStyle w:val="Caption"/>
        <w:rPr>
          <w:szCs w:val="22"/>
        </w:rPr>
      </w:pPr>
      <w:r w:rsidRPr="00C506F1">
        <w:t xml:space="preserve">Figure </w:t>
      </w:r>
      <w:r w:rsidR="00BD7387">
        <w:t>3</w:t>
      </w:r>
      <w:r w:rsidRPr="00C506F1">
        <w:t>.–</w:t>
      </w:r>
      <w:r>
        <w:t xml:space="preserve">Survey-wide CPUE </w:t>
      </w:r>
      <w:r w:rsidR="004067FF">
        <w:t xml:space="preserve">of spot shrimp </w:t>
      </w:r>
      <w:r>
        <w:t xml:space="preserve">in </w:t>
      </w:r>
      <w:r w:rsidRPr="00C30249">
        <w:rPr>
          <w:szCs w:val="22"/>
        </w:rPr>
        <w:t>the PWS pot survey</w:t>
      </w:r>
      <w:r w:rsidR="00C30249">
        <w:rPr>
          <w:szCs w:val="22"/>
        </w:rPr>
        <w:t>. Baselines are 1992–201</w:t>
      </w:r>
      <w:r w:rsidR="00C30249" w:rsidRPr="00C30249">
        <w:rPr>
          <w:szCs w:val="22"/>
        </w:rPr>
        <w:t xml:space="preserve">6 </w:t>
      </w:r>
      <w:r w:rsidR="00C30249">
        <w:rPr>
          <w:szCs w:val="22"/>
        </w:rPr>
        <w:t>average</w:t>
      </w:r>
      <w:r w:rsidR="00C30249" w:rsidRPr="00C30249">
        <w:rPr>
          <w:szCs w:val="22"/>
        </w:rPr>
        <w:t>.</w:t>
      </w:r>
    </w:p>
    <w:p w:rsidR="003E432C" w:rsidRDefault="003E432C" w:rsidP="00C82B2F">
      <w:r>
        <w:rPr>
          <w:noProof/>
        </w:rPr>
        <w:drawing>
          <wp:inline distT="0" distB="0" distL="0" distR="0">
            <wp:extent cx="5943612" cy="365760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rveyWideCL.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943612" cy="3657607"/>
                    </a:xfrm>
                    <a:prstGeom prst="rect">
                      <a:avLst/>
                    </a:prstGeom>
                  </pic:spPr>
                </pic:pic>
              </a:graphicData>
            </a:graphic>
          </wp:inline>
        </w:drawing>
      </w:r>
    </w:p>
    <w:p w:rsidR="002B0D12" w:rsidRDefault="003E432C" w:rsidP="00C30249">
      <w:pPr>
        <w:pStyle w:val="Caption"/>
        <w:sectPr w:rsidR="002B0D12" w:rsidSect="00C506F1">
          <w:footerReference w:type="default" r:id="rId28"/>
          <w:pgSz w:w="12240" w:h="15840" w:code="1"/>
          <w:pgMar w:top="1440" w:right="1440" w:bottom="1440" w:left="1440" w:header="720" w:footer="547" w:gutter="0"/>
          <w:cols w:space="432"/>
          <w:formProt w:val="0"/>
        </w:sectPr>
      </w:pPr>
      <w:r w:rsidRPr="00C506F1">
        <w:t xml:space="preserve">Figure </w:t>
      </w:r>
      <w:r w:rsidR="00BD7387">
        <w:t>4</w:t>
      </w:r>
      <w:r w:rsidRPr="00C506F1">
        <w:t>.–</w:t>
      </w:r>
      <w:r>
        <w:t xml:space="preserve">Survey-wide mean carapace length </w:t>
      </w:r>
      <w:r w:rsidR="004067FF">
        <w:t xml:space="preserve">of spot shrimp </w:t>
      </w:r>
      <w:r>
        <w:t>in the PWS pot survey</w:t>
      </w:r>
      <w:r w:rsidR="008C108D">
        <w:t xml:space="preserve"> with </w:t>
      </w:r>
      <w:r w:rsidR="00C30249">
        <w:rPr>
          <w:szCs w:val="22"/>
        </w:rPr>
        <w:t>1992–2016 average</w:t>
      </w:r>
      <w:r w:rsidR="00C30249" w:rsidRPr="00C30249">
        <w:rPr>
          <w:szCs w:val="22"/>
        </w:rPr>
        <w:t>.</w:t>
      </w:r>
    </w:p>
    <w:p w:rsidR="002B0D12" w:rsidRDefault="002B0D12" w:rsidP="002B0D12">
      <w:r>
        <w:rPr>
          <w:noProof/>
        </w:rPr>
        <w:lastRenderedPageBreak/>
        <w:drawing>
          <wp:inline distT="0" distB="0" distL="0" distR="0" wp14:anchorId="23CC47B5" wp14:editId="6EE7C08B">
            <wp:extent cx="8229617" cy="265176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eaCPUE_lbs_w.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8229617" cy="2651765"/>
                    </a:xfrm>
                    <a:prstGeom prst="rect">
                      <a:avLst/>
                    </a:prstGeom>
                  </pic:spPr>
                </pic:pic>
              </a:graphicData>
            </a:graphic>
          </wp:inline>
        </w:drawing>
      </w:r>
    </w:p>
    <w:p w:rsidR="002B0D12" w:rsidRDefault="002B0D12" w:rsidP="002B0D12">
      <w:pPr>
        <w:pStyle w:val="Caption"/>
        <w:rPr>
          <w:sz w:val="20"/>
        </w:rPr>
      </w:pPr>
      <w:r w:rsidRPr="00C506F1">
        <w:t xml:space="preserve">Figure </w:t>
      </w:r>
      <w:r w:rsidR="00BD7387">
        <w:t>5</w:t>
      </w:r>
      <w:r w:rsidRPr="00C506F1">
        <w:t>.–</w:t>
      </w:r>
      <w:r>
        <w:t xml:space="preserve">CPUE </w:t>
      </w:r>
      <w:r w:rsidR="004067FF">
        <w:t xml:space="preserve">of spot shrimp </w:t>
      </w:r>
      <w:r>
        <w:t>by management area in the PWS pot survey</w:t>
      </w:r>
      <w:r w:rsidR="00C30249">
        <w:t>. Baselines are 1992</w:t>
      </w:r>
      <w:r w:rsidR="00C30249">
        <w:softHyphen/>
        <w:t xml:space="preserve">–2016 averages. </w:t>
      </w:r>
    </w:p>
    <w:p w:rsidR="002B0D12" w:rsidRDefault="002B0D12" w:rsidP="002B0D12">
      <w:r>
        <w:rPr>
          <w:noProof/>
        </w:rPr>
        <w:drawing>
          <wp:inline distT="0" distB="0" distL="0" distR="0" wp14:anchorId="4BD293E0" wp14:editId="687FCA1F">
            <wp:extent cx="8229617" cy="265176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eaCL.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8229617" cy="2651765"/>
                    </a:xfrm>
                    <a:prstGeom prst="rect">
                      <a:avLst/>
                    </a:prstGeom>
                  </pic:spPr>
                </pic:pic>
              </a:graphicData>
            </a:graphic>
          </wp:inline>
        </w:drawing>
      </w:r>
    </w:p>
    <w:p w:rsidR="002B0D12" w:rsidRDefault="002B0D12" w:rsidP="002B0D12">
      <w:pPr>
        <w:pStyle w:val="Caption"/>
        <w:rPr>
          <w:i/>
          <w:sz w:val="20"/>
        </w:rPr>
      </w:pPr>
      <w:r w:rsidRPr="00C506F1">
        <w:t xml:space="preserve">Figure </w:t>
      </w:r>
      <w:r w:rsidR="00BD7387">
        <w:t>6</w:t>
      </w:r>
      <w:r w:rsidRPr="00C506F1">
        <w:t>.–</w:t>
      </w:r>
      <w:r>
        <w:t xml:space="preserve">Mean carapace length </w:t>
      </w:r>
      <w:r w:rsidR="004067FF">
        <w:t xml:space="preserve">of spot shrimp </w:t>
      </w:r>
      <w:r>
        <w:t>by management area in the PWS pot survey</w:t>
      </w:r>
      <w:r w:rsidR="00723276">
        <w:t>.</w:t>
      </w:r>
      <w:r w:rsidR="00C30249">
        <w:t xml:space="preserve">  Baselines are 1992</w:t>
      </w:r>
      <w:r w:rsidR="00C30249">
        <w:softHyphen/>
        <w:t>–2016 averages.</w:t>
      </w:r>
      <w:r w:rsidRPr="00A359CC">
        <w:rPr>
          <w:i/>
          <w:sz w:val="20"/>
        </w:rPr>
        <w:t xml:space="preserve"> </w:t>
      </w:r>
    </w:p>
    <w:p w:rsidR="00723276" w:rsidRDefault="00723276" w:rsidP="00723276">
      <w:pPr>
        <w:sectPr w:rsidR="00723276" w:rsidSect="002B0D12">
          <w:pgSz w:w="15840" w:h="12240" w:orient="landscape" w:code="1"/>
          <w:pgMar w:top="1440" w:right="1440" w:bottom="1440" w:left="1440" w:header="720" w:footer="547" w:gutter="0"/>
          <w:cols w:space="432"/>
          <w:formProt w:val="0"/>
          <w:docGrid w:linePitch="326"/>
        </w:sectPr>
      </w:pPr>
    </w:p>
    <w:p w:rsidR="00723276" w:rsidRDefault="00723276" w:rsidP="00723276">
      <w:r>
        <w:rPr>
          <w:noProof/>
        </w:rPr>
        <w:lastRenderedPageBreak/>
        <w:drawing>
          <wp:inline distT="0" distB="0" distL="0" distR="0">
            <wp:extent cx="5943612" cy="795529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_Hist_surv.pn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5943612" cy="7955296"/>
                    </a:xfrm>
                    <a:prstGeom prst="rect">
                      <a:avLst/>
                    </a:prstGeom>
                  </pic:spPr>
                </pic:pic>
              </a:graphicData>
            </a:graphic>
          </wp:inline>
        </w:drawing>
      </w:r>
    </w:p>
    <w:p w:rsidR="00723276" w:rsidRDefault="00723276" w:rsidP="00723276">
      <w:r w:rsidRPr="00C506F1">
        <w:t xml:space="preserve">Figure </w:t>
      </w:r>
      <w:r w:rsidR="00BD7387">
        <w:t>7</w:t>
      </w:r>
      <w:r w:rsidRPr="00C506F1">
        <w:t>.–</w:t>
      </w:r>
      <w:r>
        <w:t>Length frequencies of spot shrimp in the PWS spot pot survey.</w:t>
      </w:r>
    </w:p>
    <w:p w:rsidR="00723276" w:rsidRPr="00723276" w:rsidRDefault="00723276" w:rsidP="00723276">
      <w:commentRangeStart w:id="28"/>
      <w:r>
        <w:rPr>
          <w:noProof/>
        </w:rPr>
        <w:lastRenderedPageBreak/>
        <w:drawing>
          <wp:inline distT="0" distB="0" distL="0" distR="0" wp14:anchorId="3859868E" wp14:editId="5D8BB8A5">
            <wp:extent cx="5943612" cy="795529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_Hist_area.pn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5943612" cy="7955296"/>
                    </a:xfrm>
                    <a:prstGeom prst="rect">
                      <a:avLst/>
                    </a:prstGeom>
                  </pic:spPr>
                </pic:pic>
              </a:graphicData>
            </a:graphic>
          </wp:inline>
        </w:drawing>
      </w:r>
      <w:commentRangeEnd w:id="28"/>
      <w:r w:rsidR="00E712C0">
        <w:rPr>
          <w:rStyle w:val="CommentReference"/>
        </w:rPr>
        <w:commentReference w:id="28"/>
      </w:r>
    </w:p>
    <w:p w:rsidR="008F0796" w:rsidRDefault="00723276" w:rsidP="00723276">
      <w:r w:rsidRPr="00C506F1">
        <w:t xml:space="preserve">Figure </w:t>
      </w:r>
      <w:r w:rsidR="00BD7387">
        <w:t>8</w:t>
      </w:r>
      <w:r w:rsidRPr="00C506F1">
        <w:t>.–</w:t>
      </w:r>
      <w:r>
        <w:t>Lengt</w:t>
      </w:r>
      <w:r w:rsidR="004067FF">
        <w:t xml:space="preserve">h frequencies of spot shrimp </w:t>
      </w:r>
      <w:r>
        <w:t>by fishing area in the PWS pot survey.</w:t>
      </w:r>
      <w:r w:rsidRPr="00723276">
        <w:t xml:space="preserve"> </w:t>
      </w:r>
    </w:p>
    <w:p w:rsidR="008F0796" w:rsidRDefault="008F0796">
      <w:pPr>
        <w:spacing w:after="0"/>
        <w:jc w:val="left"/>
      </w:pPr>
      <w:r>
        <w:rPr>
          <w:noProof/>
        </w:rPr>
        <w:lastRenderedPageBreak/>
        <w:drawing>
          <wp:inline distT="0" distB="0" distL="0" distR="0" wp14:anchorId="221629BF" wp14:editId="474C4054">
            <wp:extent cx="5715012" cy="320040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rveyWideL50.pn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5715012" cy="3200407"/>
                    </a:xfrm>
                    <a:prstGeom prst="rect">
                      <a:avLst/>
                    </a:prstGeom>
                  </pic:spPr>
                </pic:pic>
              </a:graphicData>
            </a:graphic>
          </wp:inline>
        </w:drawing>
      </w:r>
    </w:p>
    <w:p w:rsidR="008F0796" w:rsidRDefault="008F0796" w:rsidP="008F0796">
      <w:r w:rsidRPr="00C506F1">
        <w:t xml:space="preserve">Figure </w:t>
      </w:r>
      <w:r>
        <w:t>9</w:t>
      </w:r>
      <w:r w:rsidRPr="00C506F1">
        <w:t>.–</w:t>
      </w:r>
      <w:r>
        <w:t>Length at 50% female of spot shrimp in the PWS pot survey</w:t>
      </w:r>
      <w:r w:rsidR="008C108D">
        <w:t xml:space="preserve"> with 1992</w:t>
      </w:r>
      <w:r w:rsidR="008C108D">
        <w:softHyphen/>
        <w:t>–2016 average</w:t>
      </w:r>
      <w:r w:rsidR="00C30249">
        <w:t>.</w:t>
      </w:r>
    </w:p>
    <w:p w:rsidR="008F0796" w:rsidRDefault="008F0796">
      <w:pPr>
        <w:spacing w:after="0"/>
        <w:jc w:val="left"/>
      </w:pPr>
    </w:p>
    <w:p w:rsidR="008F0796" w:rsidRDefault="008F0796">
      <w:pPr>
        <w:spacing w:after="0"/>
        <w:jc w:val="left"/>
      </w:pPr>
      <w:r>
        <w:rPr>
          <w:noProof/>
        </w:rPr>
        <w:drawing>
          <wp:inline distT="0" distB="0" distL="0" distR="0">
            <wp:extent cx="5943612" cy="411480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50_byArea.pn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5943612" cy="4114808"/>
                    </a:xfrm>
                    <a:prstGeom prst="rect">
                      <a:avLst/>
                    </a:prstGeom>
                  </pic:spPr>
                </pic:pic>
              </a:graphicData>
            </a:graphic>
          </wp:inline>
        </w:drawing>
      </w:r>
    </w:p>
    <w:p w:rsidR="008F0796" w:rsidRDefault="008F0796" w:rsidP="008F0796">
      <w:r w:rsidRPr="00C506F1">
        <w:t xml:space="preserve">Figure </w:t>
      </w:r>
      <w:r>
        <w:t>10</w:t>
      </w:r>
      <w:r w:rsidRPr="00C506F1">
        <w:t>.–</w:t>
      </w:r>
      <w:r>
        <w:t xml:space="preserve">Length at 50% female </w:t>
      </w:r>
      <w:r w:rsidR="004067FF">
        <w:t xml:space="preserve">by management area </w:t>
      </w:r>
      <w:r>
        <w:t>of spot shrimp in the PWS pot survey</w:t>
      </w:r>
      <w:r w:rsidR="008C108D">
        <w:t xml:space="preserve"> with 1992</w:t>
      </w:r>
      <w:r w:rsidR="008C108D">
        <w:softHyphen/>
        <w:t>–2016 averages.</w:t>
      </w:r>
    </w:p>
    <w:p w:rsidR="00F45D87" w:rsidRDefault="00F45D87">
      <w:pPr>
        <w:spacing w:after="0"/>
        <w:jc w:val="left"/>
      </w:pPr>
      <w:r>
        <w:rPr>
          <w:noProof/>
        </w:rPr>
        <w:lastRenderedPageBreak/>
        <w:drawing>
          <wp:inline distT="0" distB="0" distL="0" distR="0" wp14:anchorId="1393549A" wp14:editId="1621565D">
            <wp:extent cx="5715012" cy="320040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pFem.pn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5715012" cy="3200407"/>
                    </a:xfrm>
                    <a:prstGeom prst="rect">
                      <a:avLst/>
                    </a:prstGeom>
                  </pic:spPr>
                </pic:pic>
              </a:graphicData>
            </a:graphic>
          </wp:inline>
        </w:drawing>
      </w:r>
    </w:p>
    <w:p w:rsidR="00F45D87" w:rsidRDefault="00F45D87" w:rsidP="00F45D87">
      <w:r w:rsidRPr="00C506F1">
        <w:t xml:space="preserve">Figure </w:t>
      </w:r>
      <w:r>
        <w:t>1</w:t>
      </w:r>
      <w:r w:rsidR="00107A71">
        <w:t>1</w:t>
      </w:r>
      <w:r w:rsidRPr="00C506F1">
        <w:t>.–</w:t>
      </w:r>
      <w:r>
        <w:t>Proportion female in the spot shrimp catch of the PWS pot survey with 1992</w:t>
      </w:r>
      <w:r>
        <w:softHyphen/>
        <w:t>–2016 average.</w:t>
      </w:r>
    </w:p>
    <w:p w:rsidR="00F45D87" w:rsidRDefault="00F45D87">
      <w:pPr>
        <w:spacing w:after="0"/>
        <w:jc w:val="left"/>
      </w:pPr>
      <w:r>
        <w:rPr>
          <w:noProof/>
        </w:rPr>
        <w:drawing>
          <wp:inline distT="0" distB="0" distL="0" distR="0">
            <wp:extent cx="5943612" cy="411480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pFemByArea.pn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5943612" cy="4114808"/>
                    </a:xfrm>
                    <a:prstGeom prst="rect">
                      <a:avLst/>
                    </a:prstGeom>
                  </pic:spPr>
                </pic:pic>
              </a:graphicData>
            </a:graphic>
          </wp:inline>
        </w:drawing>
      </w:r>
    </w:p>
    <w:p w:rsidR="00F45D87" w:rsidRDefault="00F45D87" w:rsidP="00F45D87">
      <w:r w:rsidRPr="00C506F1">
        <w:t xml:space="preserve">Figure </w:t>
      </w:r>
      <w:r w:rsidR="00107A71">
        <w:t>12</w:t>
      </w:r>
      <w:r w:rsidRPr="00C506F1">
        <w:t>.–</w:t>
      </w:r>
      <w:r>
        <w:t>Proportion female in the spot shrimp catch of the PWS pot survey by management areas with 1992</w:t>
      </w:r>
      <w:r>
        <w:softHyphen/>
        <w:t>–2016 averages.</w:t>
      </w:r>
    </w:p>
    <w:p w:rsidR="00F45D87" w:rsidRDefault="00F45D87">
      <w:pPr>
        <w:spacing w:after="0"/>
        <w:jc w:val="left"/>
      </w:pPr>
      <w:r>
        <w:lastRenderedPageBreak/>
        <w:br w:type="page"/>
      </w:r>
    </w:p>
    <w:p w:rsidR="00F45D87" w:rsidRDefault="00F45D87" w:rsidP="008F0796"/>
    <w:p w:rsidR="002B0D12" w:rsidRDefault="002B0D12" w:rsidP="003E432C">
      <w:pPr>
        <w:pStyle w:val="Caption"/>
        <w:rPr>
          <w:sz w:val="20"/>
        </w:rPr>
      </w:pPr>
    </w:p>
    <w:p w:rsidR="00C506F1" w:rsidRDefault="00C506F1" w:rsidP="001A4C72">
      <w:pPr>
        <w:pStyle w:val="Heading1"/>
        <w:spacing w:before="4000"/>
      </w:pPr>
      <w:bookmarkStart w:id="29" w:name="_Toc315332904"/>
      <w:r w:rsidRPr="00C506F1">
        <w:t xml:space="preserve">APPENDIX A: </w:t>
      </w:r>
      <w:bookmarkEnd w:id="29"/>
      <w:r w:rsidR="00555934">
        <w:t>Stations</w:t>
      </w:r>
    </w:p>
    <w:p w:rsidR="00C506F1" w:rsidRPr="001A4C72" w:rsidRDefault="00C506F1" w:rsidP="001A4C72"/>
    <w:p w:rsidR="00C506F1" w:rsidRPr="001A4C72" w:rsidRDefault="00C506F1" w:rsidP="001A4C72">
      <w:pPr>
        <w:sectPr w:rsidR="00C506F1" w:rsidRPr="001A4C72" w:rsidSect="002B0D12">
          <w:footerReference w:type="default" r:id="rId37"/>
          <w:pgSz w:w="12240" w:h="15840" w:code="1"/>
          <w:pgMar w:top="1440" w:right="1440" w:bottom="1440" w:left="1440" w:header="720" w:footer="547" w:gutter="0"/>
          <w:cols w:space="432"/>
          <w:formProt w:val="0"/>
          <w:docGrid w:linePitch="326"/>
        </w:sectPr>
      </w:pPr>
    </w:p>
    <w:p w:rsidR="00C506F1" w:rsidRDefault="00C506F1" w:rsidP="00C506F1">
      <w:pPr>
        <w:pStyle w:val="Caption"/>
      </w:pPr>
      <w:bookmarkStart w:id="30" w:name="_Toc229887207"/>
      <w:r w:rsidRPr="00C506F1">
        <w:lastRenderedPageBreak/>
        <w:t>Appendix A</w:t>
      </w:r>
      <w:fldSimple w:instr=" SEQ Appendix_A \* ARABIC ">
        <w:r w:rsidR="000D123F">
          <w:rPr>
            <w:noProof/>
          </w:rPr>
          <w:t>1</w:t>
        </w:r>
      </w:fldSimple>
      <w:proofErr w:type="gramStart"/>
      <w:r w:rsidRPr="00C506F1">
        <w:t>.–</w:t>
      </w:r>
      <w:proofErr w:type="gramEnd"/>
      <w:r w:rsidR="0039422A" w:rsidRPr="0039422A">
        <w:t xml:space="preserve"> Location and depth of stations used in the Prince William Sound pot survey</w:t>
      </w:r>
      <w:r w:rsidR="00723276">
        <w:t>.</w:t>
      </w:r>
      <w:r w:rsidR="0039422A" w:rsidRPr="0039422A">
        <w:t xml:space="preserve"> </w:t>
      </w:r>
      <w:bookmarkEnd w:id="30"/>
    </w:p>
    <w:tbl>
      <w:tblPr>
        <w:tblW w:w="0" w:type="auto"/>
        <w:tblInd w:w="108" w:type="dxa"/>
        <w:tblLook w:val="04A0" w:firstRow="1" w:lastRow="0" w:firstColumn="1" w:lastColumn="0" w:noHBand="0" w:noVBand="1"/>
      </w:tblPr>
      <w:tblGrid>
        <w:gridCol w:w="846"/>
        <w:gridCol w:w="1921"/>
        <w:gridCol w:w="840"/>
        <w:gridCol w:w="1151"/>
        <w:gridCol w:w="1335"/>
        <w:gridCol w:w="1549"/>
        <w:gridCol w:w="1585"/>
      </w:tblGrid>
      <w:tr w:rsidR="0039422A" w:rsidRPr="00BD7387" w:rsidTr="0039422A">
        <w:trPr>
          <w:trHeight w:val="300"/>
        </w:trPr>
        <w:tc>
          <w:tcPr>
            <w:tcW w:w="0" w:type="auto"/>
            <w:tcBorders>
              <w:top w:val="single" w:sz="4" w:space="0" w:color="auto"/>
              <w:left w:val="nil"/>
              <w:bottom w:val="single" w:sz="4" w:space="0" w:color="auto"/>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Site ID</w:t>
            </w:r>
          </w:p>
        </w:tc>
        <w:tc>
          <w:tcPr>
            <w:tcW w:w="0" w:type="auto"/>
            <w:tcBorders>
              <w:top w:val="single" w:sz="4" w:space="0" w:color="auto"/>
              <w:left w:val="nil"/>
              <w:bottom w:val="single" w:sz="4" w:space="0" w:color="auto"/>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Site Name</w:t>
            </w:r>
          </w:p>
        </w:tc>
        <w:tc>
          <w:tcPr>
            <w:tcW w:w="0" w:type="auto"/>
            <w:tcBorders>
              <w:top w:val="single" w:sz="4" w:space="0" w:color="auto"/>
              <w:left w:val="nil"/>
              <w:bottom w:val="single" w:sz="4" w:space="0" w:color="auto"/>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Station</w:t>
            </w:r>
          </w:p>
        </w:tc>
        <w:tc>
          <w:tcPr>
            <w:tcW w:w="0" w:type="auto"/>
            <w:tcBorders>
              <w:top w:val="single" w:sz="4" w:space="0" w:color="auto"/>
              <w:left w:val="nil"/>
              <w:bottom w:val="single" w:sz="4" w:space="0" w:color="auto"/>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Latitude</w:t>
            </w:r>
          </w:p>
        </w:tc>
        <w:tc>
          <w:tcPr>
            <w:tcW w:w="0" w:type="auto"/>
            <w:tcBorders>
              <w:top w:val="single" w:sz="4" w:space="0" w:color="auto"/>
              <w:left w:val="nil"/>
              <w:bottom w:val="single" w:sz="4" w:space="0" w:color="auto"/>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Longitude</w:t>
            </w:r>
          </w:p>
        </w:tc>
        <w:tc>
          <w:tcPr>
            <w:tcW w:w="0" w:type="auto"/>
            <w:tcBorders>
              <w:top w:val="single" w:sz="4" w:space="0" w:color="auto"/>
              <w:left w:val="nil"/>
              <w:bottom w:val="single" w:sz="4" w:space="0" w:color="auto"/>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Min Depth (m)</w:t>
            </w:r>
          </w:p>
        </w:tc>
        <w:tc>
          <w:tcPr>
            <w:tcW w:w="0" w:type="auto"/>
            <w:tcBorders>
              <w:top w:val="single" w:sz="4" w:space="0" w:color="auto"/>
              <w:left w:val="nil"/>
              <w:bottom w:val="single" w:sz="4" w:space="0" w:color="auto"/>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Max Depth (m)</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proofErr w:type="spellStart"/>
            <w:r w:rsidRPr="00BD7387">
              <w:rPr>
                <w:color w:val="000000"/>
                <w:sz w:val="22"/>
                <w:szCs w:val="22"/>
              </w:rPr>
              <w:t>Unakwik</w:t>
            </w:r>
            <w:proofErr w:type="spellEnd"/>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A</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60.995988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-147.543121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82.0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127.5</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proofErr w:type="spellStart"/>
            <w:r w:rsidRPr="00BD7387">
              <w:rPr>
                <w:color w:val="000000"/>
                <w:sz w:val="22"/>
                <w:szCs w:val="22"/>
              </w:rPr>
              <w:t>Unakwik</w:t>
            </w:r>
            <w:proofErr w:type="spellEnd"/>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B</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60.992602</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-147.547878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46.0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111.8</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proofErr w:type="spellStart"/>
            <w:r w:rsidRPr="00BD7387">
              <w:rPr>
                <w:color w:val="000000"/>
                <w:sz w:val="22"/>
                <w:szCs w:val="22"/>
              </w:rPr>
              <w:t>Unakwik</w:t>
            </w:r>
            <w:proofErr w:type="spellEnd"/>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C</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60.913596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-147.550973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54.1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120.7</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proofErr w:type="spellStart"/>
            <w:r w:rsidRPr="00BD7387">
              <w:rPr>
                <w:color w:val="000000"/>
                <w:sz w:val="22"/>
                <w:szCs w:val="22"/>
              </w:rPr>
              <w:t>Unakwik</w:t>
            </w:r>
            <w:proofErr w:type="spellEnd"/>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D</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60.909139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-147.552009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56.7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169.6</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proofErr w:type="spellStart"/>
            <w:r w:rsidRPr="00BD7387">
              <w:rPr>
                <w:color w:val="000000"/>
                <w:sz w:val="22"/>
                <w:szCs w:val="22"/>
              </w:rPr>
              <w:t>Unakwik</w:t>
            </w:r>
            <w:proofErr w:type="spellEnd"/>
            <w:r w:rsidRPr="00BD7387">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W</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60.979800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-147.608533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67.7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137.2</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proofErr w:type="spellStart"/>
            <w:r w:rsidRPr="00BD7387">
              <w:rPr>
                <w:color w:val="000000"/>
                <w:sz w:val="22"/>
                <w:szCs w:val="22"/>
              </w:rPr>
              <w:t>Unakwik</w:t>
            </w:r>
            <w:proofErr w:type="spellEnd"/>
            <w:r w:rsidRPr="00BD7387">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X</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60.896250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-147.532033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53.0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151.8</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proofErr w:type="spellStart"/>
            <w:r w:rsidRPr="00BD7387">
              <w:rPr>
                <w:color w:val="000000"/>
                <w:sz w:val="22"/>
                <w:szCs w:val="22"/>
              </w:rPr>
              <w:t>Unakwik</w:t>
            </w:r>
            <w:proofErr w:type="spellEnd"/>
            <w:r w:rsidRPr="00BD7387">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Y</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60.878760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-147.560016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84.1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94.4</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proofErr w:type="spellStart"/>
            <w:r w:rsidRPr="00BD7387">
              <w:rPr>
                <w:color w:val="000000"/>
                <w:sz w:val="22"/>
                <w:szCs w:val="22"/>
              </w:rPr>
              <w:t>Unakwik</w:t>
            </w:r>
            <w:proofErr w:type="spellEnd"/>
            <w:r w:rsidRPr="00BD7387">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Z</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60.879016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-147.545683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109.7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160.9</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2</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Golden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A</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60.963007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-148.027535</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54.1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129.6</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2</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Golden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B</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60.961113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-148.030769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61.4</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134.5</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2</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Golden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C</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60.958980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-148.034300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56.4</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133.2</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2</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Golden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D</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60.956817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-148.037829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71.8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162.0</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2</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Golden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W</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60.995500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-148.087600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67.7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142.6</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2</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Golden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X</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60.999716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-148.071683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67.7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146.3</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2</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Golden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Y</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60.991630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-148.063933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75.0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142.6</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2</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Golden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Z</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60.955283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-148.040283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62.2</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111.6</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proofErr w:type="spellStart"/>
            <w:r w:rsidRPr="00BD7387">
              <w:rPr>
                <w:color w:val="000000"/>
                <w:sz w:val="22"/>
                <w:szCs w:val="22"/>
              </w:rPr>
              <w:t>Culross</w:t>
            </w:r>
            <w:proofErr w:type="spellEnd"/>
            <w:r w:rsidRPr="00BD7387">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A</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60.600683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-148.197250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59.3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163.0</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proofErr w:type="spellStart"/>
            <w:r w:rsidRPr="00BD7387">
              <w:rPr>
                <w:color w:val="000000"/>
                <w:sz w:val="22"/>
                <w:szCs w:val="22"/>
              </w:rPr>
              <w:t>Culross</w:t>
            </w:r>
            <w:proofErr w:type="spellEnd"/>
            <w:r w:rsidRPr="00BD7387">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B</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60.600760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-148.191983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76.3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156.0</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proofErr w:type="spellStart"/>
            <w:r w:rsidRPr="00BD7387">
              <w:rPr>
                <w:color w:val="000000"/>
                <w:sz w:val="22"/>
                <w:szCs w:val="22"/>
              </w:rPr>
              <w:t>Culross</w:t>
            </w:r>
            <w:proofErr w:type="spellEnd"/>
            <w:r w:rsidRPr="00BD7387">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C</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60.601360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-148.188516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53.8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127.0</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proofErr w:type="spellStart"/>
            <w:r w:rsidRPr="00BD7387">
              <w:rPr>
                <w:color w:val="000000"/>
                <w:sz w:val="22"/>
                <w:szCs w:val="22"/>
              </w:rPr>
              <w:t>Culross</w:t>
            </w:r>
            <w:proofErr w:type="spellEnd"/>
            <w:r w:rsidRPr="00BD7387">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D</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60.602783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-148.184916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72.9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140.6</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proofErr w:type="spellStart"/>
            <w:r w:rsidRPr="00BD7387">
              <w:rPr>
                <w:color w:val="000000"/>
                <w:sz w:val="22"/>
                <w:szCs w:val="22"/>
              </w:rPr>
              <w:t>Culross</w:t>
            </w:r>
            <w:proofErr w:type="spellEnd"/>
            <w:r w:rsidRPr="00BD7387">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W</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60.617550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-148.145116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75.0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150.0</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proofErr w:type="spellStart"/>
            <w:r w:rsidRPr="00BD7387">
              <w:rPr>
                <w:color w:val="000000"/>
                <w:sz w:val="22"/>
                <w:szCs w:val="22"/>
              </w:rPr>
              <w:t>Culross</w:t>
            </w:r>
            <w:proofErr w:type="spellEnd"/>
            <w:r w:rsidRPr="00BD7387">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X</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60.611960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-148.154316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73.2</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137.2</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proofErr w:type="spellStart"/>
            <w:r w:rsidRPr="00BD7387">
              <w:rPr>
                <w:color w:val="000000"/>
                <w:sz w:val="22"/>
                <w:szCs w:val="22"/>
              </w:rPr>
              <w:t>Culross</w:t>
            </w:r>
            <w:proofErr w:type="spellEnd"/>
            <w:r w:rsidRPr="00BD7387">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Y</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60.609860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-148.159233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73.2</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182.9</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proofErr w:type="spellStart"/>
            <w:r w:rsidRPr="00BD7387">
              <w:rPr>
                <w:color w:val="000000"/>
                <w:sz w:val="22"/>
                <w:szCs w:val="22"/>
              </w:rPr>
              <w:t>Culross</w:t>
            </w:r>
            <w:proofErr w:type="spellEnd"/>
            <w:r w:rsidRPr="00BD7387">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Z</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60.607883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-148.174733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73.2</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118.9</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4</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Herring Bay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A</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60.479816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-147.767183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151.8</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4</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Herring Bay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B</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60.477854</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-147.766588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77.6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164.3</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4</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Herring Bay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C</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60.476727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-147.766149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75.0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127.0</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4</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Herring Bay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D</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60.472250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-147.766959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92.7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129.1</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4</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Herring Bay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W</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60.481700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-147.734733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67.7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192.0</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4</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Herring Bay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X</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60.476283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-147.735483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67.7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124.4</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4</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Herring Bay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Y</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60.465400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-147.749800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71.3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109.7</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4</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Herring Bay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Z</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60.466816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-147.765050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69.5</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133.5</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Junction Island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A</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60.410991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-147.970801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53.3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122.0</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Junction Island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B</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60.410450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-147.967416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60.4</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103.5</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Junction Island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C</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60.382630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-147.988683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52.8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106.9</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Junction Island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D</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60.381016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-147.988950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48.6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94.3</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Junction Island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W</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60.395730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-148.004833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71.3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128.0</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Junction Island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X</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60.406000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-147.993450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71.3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129.8</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Junction Island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Y</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60.401183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-147.979333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78.6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164.6</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Junction Island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Z</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60.392050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-147.985416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69.5</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118.9</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lastRenderedPageBreak/>
              <w:t>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Green Is/Montague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A</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60.275198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-147.541715</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78.7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99.4</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Green Is/Montague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B</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60.274612</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-147.545563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71.7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124.5</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Green Is/Montague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C</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60.273787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-147.548602</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59.0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116.9</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Green Is/Montague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D</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60.271698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-147.552327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70.1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116.9</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proofErr w:type="spellStart"/>
            <w:r w:rsidRPr="00BD7387">
              <w:rPr>
                <w:color w:val="000000"/>
                <w:sz w:val="22"/>
                <w:szCs w:val="22"/>
              </w:rPr>
              <w:t>Chenega</w:t>
            </w:r>
            <w:proofErr w:type="spellEnd"/>
            <w:r w:rsidRPr="00BD7387">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A</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60.291297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-148.149445</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71.8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174.0</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proofErr w:type="spellStart"/>
            <w:r w:rsidRPr="00BD7387">
              <w:rPr>
                <w:color w:val="000000"/>
                <w:sz w:val="22"/>
                <w:szCs w:val="22"/>
              </w:rPr>
              <w:t>Chenega</w:t>
            </w:r>
            <w:proofErr w:type="spellEnd"/>
            <w:r w:rsidRPr="00BD7387">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B</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60.289557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-148.145753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68.2</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161.5</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proofErr w:type="spellStart"/>
            <w:r w:rsidRPr="00BD7387">
              <w:rPr>
                <w:color w:val="000000"/>
                <w:sz w:val="22"/>
                <w:szCs w:val="22"/>
              </w:rPr>
              <w:t>Chenega</w:t>
            </w:r>
            <w:proofErr w:type="spellEnd"/>
            <w:r w:rsidRPr="00BD7387">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C</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60.277324</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-148.130391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140.8</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proofErr w:type="spellStart"/>
            <w:r w:rsidRPr="00BD7387">
              <w:rPr>
                <w:color w:val="000000"/>
                <w:sz w:val="22"/>
                <w:szCs w:val="22"/>
              </w:rPr>
              <w:t>Chenega</w:t>
            </w:r>
            <w:proofErr w:type="spellEnd"/>
            <w:r w:rsidRPr="00BD7387">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D</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60.275277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-148.124667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52.0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129.1</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proofErr w:type="spellStart"/>
            <w:r w:rsidRPr="00BD7387">
              <w:rPr>
                <w:color w:val="000000"/>
                <w:sz w:val="22"/>
                <w:szCs w:val="22"/>
              </w:rPr>
              <w:t>Chenega</w:t>
            </w:r>
            <w:proofErr w:type="spellEnd"/>
            <w:r w:rsidRPr="00BD7387">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W</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60.279000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-148.194866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76.8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151.8</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proofErr w:type="spellStart"/>
            <w:r w:rsidRPr="00BD7387">
              <w:rPr>
                <w:color w:val="000000"/>
                <w:sz w:val="22"/>
                <w:szCs w:val="22"/>
              </w:rPr>
              <w:t>Chenega</w:t>
            </w:r>
            <w:proofErr w:type="spellEnd"/>
            <w:r w:rsidRPr="00BD7387">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X</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60.274183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-148.188216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71.3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164.6</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proofErr w:type="spellStart"/>
            <w:r w:rsidRPr="00BD7387">
              <w:rPr>
                <w:color w:val="000000"/>
                <w:sz w:val="22"/>
                <w:szCs w:val="22"/>
              </w:rPr>
              <w:t>Chenega</w:t>
            </w:r>
            <w:proofErr w:type="spellEnd"/>
            <w:r w:rsidRPr="00BD7387">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Y</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60.265830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-148.185016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78.6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179.2</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proofErr w:type="spellStart"/>
            <w:r w:rsidRPr="00BD7387">
              <w:rPr>
                <w:color w:val="000000"/>
                <w:sz w:val="22"/>
                <w:szCs w:val="22"/>
              </w:rPr>
              <w:t>Chenega</w:t>
            </w:r>
            <w:proofErr w:type="spellEnd"/>
            <w:r w:rsidRPr="00BD7387">
              <w:rPr>
                <w:color w:val="000000"/>
                <w:sz w:val="22"/>
                <w:szCs w:val="22"/>
              </w:rPr>
              <w:t xml:space="preserve">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Z</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60.262750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-148.194833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62.2</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128.0</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Prince of Wales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A</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60.184017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-148.029788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65.3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137.2</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Prince of Wales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B</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60.183417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-148.003857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58.3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181.3</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Prince of Wales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C</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60.139142</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-147.989381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53.0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101.4</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Prince of Wales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D</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60.131849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-148.002365</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58.8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145.0</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Prince of Wales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W</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60.178560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-148.042683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69.5</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140.8</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Prince of Wales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X</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60.201460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-148.038083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65.8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170.1</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Prince of Wales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Y</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60.190950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-148.012683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73.2</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201.2</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Prince of Wales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Z</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60.175516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-147.995766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56.7</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137.2</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Long Bay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A</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60.962016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-147.245499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67.9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132.2</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Long Bay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B</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60.958499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-147.246833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88.8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144.2</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Long Bay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C</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60.965666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-147.230466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65.8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135.3</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Long Bay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D</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60.962283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-147.231083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66.6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146.8</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Long Bay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W</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60.972900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-147.242183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82.3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142.6</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Long Bay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X</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60.945100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-147.234616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84.1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113.9</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Long Bay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Y</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60.930400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-147.227550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82.3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160.9</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Long Bay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Z</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60.931816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-147.243616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76.8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100.6</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Bald Head Chris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A</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60.793566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-147.863333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69.1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127.3</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Bald Head Chris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B</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60.788449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-147.836266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51.2</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118.9</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Bald Head Chris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C</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60.788216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-147.866116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122.2</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148.9</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Bald Head Chris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D</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60.785716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-147.859999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60.4</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113.8</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Bald Head Chris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W</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60.791060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-147.817800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75.0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139.0</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Bald Head Chris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X</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60.783030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-147.800383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73.2</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115.2</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Bald Head Chris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Y</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60.780300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-147.842933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78.6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151.8</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Bald Head Chris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Z</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60.806460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-147.859233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69.5</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148.1</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Valdez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A</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61.046433</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-146.646600</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73.8</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149.4</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Valdez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B</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61.044699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-146.642499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52.4</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184.1</w:t>
            </w:r>
          </w:p>
        </w:tc>
      </w:tr>
      <w:tr w:rsidR="0039422A" w:rsidRPr="00BD7387" w:rsidTr="0039422A">
        <w:trPr>
          <w:trHeight w:val="300"/>
        </w:trPr>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11</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Valdez </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C</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61.085349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-146.670766</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57.9</w:t>
            </w:r>
          </w:p>
        </w:tc>
        <w:tc>
          <w:tcPr>
            <w:tcW w:w="0" w:type="auto"/>
            <w:tcBorders>
              <w:top w:val="nil"/>
              <w:left w:val="nil"/>
              <w:bottom w:val="nil"/>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152.4</w:t>
            </w:r>
          </w:p>
        </w:tc>
      </w:tr>
      <w:tr w:rsidR="0039422A" w:rsidRPr="00BD7387" w:rsidTr="0039422A">
        <w:trPr>
          <w:trHeight w:val="300"/>
        </w:trPr>
        <w:tc>
          <w:tcPr>
            <w:tcW w:w="0" w:type="auto"/>
            <w:tcBorders>
              <w:top w:val="nil"/>
              <w:left w:val="nil"/>
              <w:bottom w:val="single" w:sz="4" w:space="0" w:color="auto"/>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11</w:t>
            </w:r>
          </w:p>
        </w:tc>
        <w:tc>
          <w:tcPr>
            <w:tcW w:w="0" w:type="auto"/>
            <w:tcBorders>
              <w:top w:val="nil"/>
              <w:left w:val="nil"/>
              <w:bottom w:val="single" w:sz="4" w:space="0" w:color="auto"/>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 xml:space="preserve">Valdez </w:t>
            </w:r>
          </w:p>
        </w:tc>
        <w:tc>
          <w:tcPr>
            <w:tcW w:w="0" w:type="auto"/>
            <w:tcBorders>
              <w:top w:val="nil"/>
              <w:left w:val="nil"/>
              <w:bottom w:val="single" w:sz="4" w:space="0" w:color="auto"/>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D</w:t>
            </w:r>
          </w:p>
        </w:tc>
        <w:tc>
          <w:tcPr>
            <w:tcW w:w="0" w:type="auto"/>
            <w:tcBorders>
              <w:top w:val="nil"/>
              <w:left w:val="nil"/>
              <w:bottom w:val="single" w:sz="4" w:space="0" w:color="auto"/>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61.087983</w:t>
            </w:r>
          </w:p>
        </w:tc>
        <w:tc>
          <w:tcPr>
            <w:tcW w:w="0" w:type="auto"/>
            <w:tcBorders>
              <w:top w:val="nil"/>
              <w:left w:val="nil"/>
              <w:bottom w:val="single" w:sz="4" w:space="0" w:color="auto"/>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-146.669316</w:t>
            </w:r>
          </w:p>
        </w:tc>
        <w:tc>
          <w:tcPr>
            <w:tcW w:w="0" w:type="auto"/>
            <w:tcBorders>
              <w:top w:val="nil"/>
              <w:left w:val="nil"/>
              <w:bottom w:val="single" w:sz="4" w:space="0" w:color="auto"/>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64.0</w:t>
            </w:r>
          </w:p>
        </w:tc>
        <w:tc>
          <w:tcPr>
            <w:tcW w:w="0" w:type="auto"/>
            <w:tcBorders>
              <w:top w:val="nil"/>
              <w:left w:val="nil"/>
              <w:bottom w:val="single" w:sz="4" w:space="0" w:color="auto"/>
              <w:right w:val="nil"/>
            </w:tcBorders>
            <w:shd w:val="clear" w:color="auto" w:fill="auto"/>
            <w:noWrap/>
            <w:vAlign w:val="bottom"/>
            <w:hideMark/>
          </w:tcPr>
          <w:p w:rsidR="0039422A" w:rsidRPr="00BD7387" w:rsidRDefault="0039422A" w:rsidP="0039422A">
            <w:pPr>
              <w:spacing w:after="0"/>
              <w:jc w:val="right"/>
              <w:rPr>
                <w:color w:val="000000"/>
                <w:sz w:val="22"/>
                <w:szCs w:val="22"/>
              </w:rPr>
            </w:pPr>
            <w:r w:rsidRPr="00BD7387">
              <w:rPr>
                <w:color w:val="000000"/>
                <w:sz w:val="22"/>
                <w:szCs w:val="22"/>
              </w:rPr>
              <w:t>183.5</w:t>
            </w:r>
          </w:p>
        </w:tc>
      </w:tr>
    </w:tbl>
    <w:p w:rsidR="00C82B2F" w:rsidRDefault="00C82B2F" w:rsidP="00C82B2F"/>
    <w:p w:rsidR="004736A9" w:rsidRDefault="004736A9">
      <w:pPr>
        <w:spacing w:after="0"/>
        <w:jc w:val="left"/>
      </w:pPr>
    </w:p>
    <w:p w:rsidR="00A260D1" w:rsidRDefault="00A260D1">
      <w:pPr>
        <w:spacing w:after="0"/>
        <w:jc w:val="left"/>
      </w:pPr>
      <w:r>
        <w:br w:type="page"/>
      </w:r>
    </w:p>
    <w:p w:rsidR="00A260D1" w:rsidRPr="001A4C72" w:rsidRDefault="00A260D1" w:rsidP="00A260D1"/>
    <w:p w:rsidR="00A260D1" w:rsidRDefault="00A260D1" w:rsidP="00A260D1">
      <w:pPr>
        <w:pStyle w:val="Heading1"/>
        <w:spacing w:before="4000"/>
      </w:pPr>
      <w:r>
        <w:t>APPENDIX B</w:t>
      </w:r>
      <w:r w:rsidR="00555934">
        <w:t>: CPUE by Statisitcal Area</w:t>
      </w:r>
    </w:p>
    <w:p w:rsidR="00A260D1" w:rsidRPr="001A4C72" w:rsidRDefault="00A260D1" w:rsidP="00A260D1"/>
    <w:p w:rsidR="00A260D1" w:rsidRDefault="00A260D1">
      <w:pPr>
        <w:spacing w:after="0"/>
        <w:jc w:val="left"/>
      </w:pPr>
      <w:r>
        <w:br w:type="page"/>
      </w:r>
    </w:p>
    <w:p w:rsidR="00A260D1" w:rsidRDefault="00A260D1">
      <w:pPr>
        <w:spacing w:after="0"/>
        <w:jc w:val="left"/>
        <w:sectPr w:rsidR="00A260D1" w:rsidSect="00C506F1">
          <w:pgSz w:w="12240" w:h="15840" w:code="1"/>
          <w:pgMar w:top="1440" w:right="1440" w:bottom="1440" w:left="1440" w:header="720" w:footer="547" w:gutter="0"/>
          <w:cols w:space="432"/>
          <w:formProt w:val="0"/>
        </w:sectPr>
      </w:pPr>
    </w:p>
    <w:p w:rsidR="004736A9" w:rsidRDefault="004736A9" w:rsidP="004736A9">
      <w:pPr>
        <w:pStyle w:val="Caption"/>
      </w:pPr>
      <w:r w:rsidRPr="00C506F1">
        <w:lastRenderedPageBreak/>
        <w:t>Appendix A</w:t>
      </w:r>
      <w:r>
        <w:t>2</w:t>
      </w:r>
      <w:proofErr w:type="gramStart"/>
      <w:r w:rsidRPr="00C506F1">
        <w:t>.–</w:t>
      </w:r>
      <w:proofErr w:type="gramEnd"/>
      <w:r w:rsidRPr="004736A9">
        <w:t xml:space="preserve"> CPUE (</w:t>
      </w:r>
      <w:proofErr w:type="spellStart"/>
      <w:r w:rsidRPr="004736A9">
        <w:t>lb</w:t>
      </w:r>
      <w:proofErr w:type="spellEnd"/>
      <w:r w:rsidRPr="004736A9">
        <w:t xml:space="preserve">/pot) of spot shrimp in the Prince William Sound pot survey and commercial pot fishery by </w:t>
      </w:r>
      <w:proofErr w:type="spellStart"/>
      <w:r w:rsidRPr="004736A9">
        <w:t>statisitical</w:t>
      </w:r>
      <w:proofErr w:type="spellEnd"/>
      <w:r w:rsidRPr="004736A9">
        <w:t xml:space="preserve"> area, 1992 to 2016.  All sizes of shrimp are included.  Only statistical areas containing survey sites are included. </w:t>
      </w:r>
      <w:r w:rsidRPr="0039422A">
        <w:t xml:space="preserve">  </w:t>
      </w:r>
    </w:p>
    <w:tbl>
      <w:tblPr>
        <w:tblW w:w="5000" w:type="pct"/>
        <w:tblCellMar>
          <w:left w:w="29" w:type="dxa"/>
          <w:right w:w="29" w:type="dxa"/>
        </w:tblCellMar>
        <w:tblLook w:val="04A0" w:firstRow="1" w:lastRow="0" w:firstColumn="1" w:lastColumn="0" w:noHBand="0" w:noVBand="1"/>
      </w:tblPr>
      <w:tblGrid>
        <w:gridCol w:w="438"/>
        <w:gridCol w:w="626"/>
        <w:gridCol w:w="107"/>
        <w:gridCol w:w="596"/>
        <w:gridCol w:w="627"/>
        <w:gridCol w:w="107"/>
        <w:gridCol w:w="594"/>
        <w:gridCol w:w="627"/>
        <w:gridCol w:w="107"/>
        <w:gridCol w:w="594"/>
        <w:gridCol w:w="627"/>
        <w:gridCol w:w="107"/>
        <w:gridCol w:w="594"/>
        <w:gridCol w:w="627"/>
        <w:gridCol w:w="107"/>
        <w:gridCol w:w="594"/>
        <w:gridCol w:w="627"/>
        <w:gridCol w:w="107"/>
        <w:gridCol w:w="594"/>
        <w:gridCol w:w="627"/>
        <w:gridCol w:w="107"/>
        <w:gridCol w:w="594"/>
        <w:gridCol w:w="627"/>
        <w:gridCol w:w="107"/>
        <w:gridCol w:w="594"/>
        <w:gridCol w:w="627"/>
        <w:gridCol w:w="107"/>
        <w:gridCol w:w="594"/>
        <w:gridCol w:w="627"/>
      </w:tblGrid>
      <w:tr w:rsidR="00F5024C" w:rsidRPr="00F5024C" w:rsidTr="00555934">
        <w:trPr>
          <w:trHeight w:val="288"/>
        </w:trPr>
        <w:tc>
          <w:tcPr>
            <w:tcW w:w="168" w:type="pct"/>
            <w:tcBorders>
              <w:top w:val="single" w:sz="4" w:space="0" w:color="auto"/>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40" w:type="pct"/>
            <w:tcBorders>
              <w:top w:val="single" w:sz="4" w:space="0" w:color="auto"/>
              <w:left w:val="nil"/>
              <w:bottom w:val="single" w:sz="4" w:space="0" w:color="auto"/>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466100</w:t>
            </w:r>
          </w:p>
        </w:tc>
        <w:tc>
          <w:tcPr>
            <w:tcW w:w="41" w:type="pct"/>
            <w:tcBorders>
              <w:top w:val="single" w:sz="4" w:space="0" w:color="auto"/>
              <w:left w:val="nil"/>
              <w:bottom w:val="nil"/>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469" w:type="pct"/>
            <w:gridSpan w:val="2"/>
            <w:tcBorders>
              <w:top w:val="single" w:sz="4" w:space="0" w:color="auto"/>
              <w:left w:val="nil"/>
              <w:bottom w:val="single" w:sz="4" w:space="0" w:color="auto"/>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476006</w:t>
            </w:r>
          </w:p>
        </w:tc>
        <w:tc>
          <w:tcPr>
            <w:tcW w:w="41" w:type="pct"/>
            <w:tcBorders>
              <w:top w:val="single" w:sz="4" w:space="0" w:color="auto"/>
              <w:left w:val="nil"/>
              <w:bottom w:val="nil"/>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469" w:type="pct"/>
            <w:gridSpan w:val="2"/>
            <w:tcBorders>
              <w:top w:val="single" w:sz="4" w:space="0" w:color="auto"/>
              <w:left w:val="nil"/>
              <w:bottom w:val="single" w:sz="4" w:space="0" w:color="auto"/>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476007</w:t>
            </w:r>
          </w:p>
        </w:tc>
        <w:tc>
          <w:tcPr>
            <w:tcW w:w="41" w:type="pct"/>
            <w:tcBorders>
              <w:top w:val="single" w:sz="4" w:space="0" w:color="auto"/>
              <w:left w:val="nil"/>
              <w:bottom w:val="nil"/>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469" w:type="pct"/>
            <w:gridSpan w:val="2"/>
            <w:tcBorders>
              <w:top w:val="single" w:sz="4" w:space="0" w:color="auto"/>
              <w:left w:val="nil"/>
              <w:bottom w:val="single" w:sz="4" w:space="0" w:color="auto"/>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476033</w:t>
            </w:r>
          </w:p>
        </w:tc>
        <w:tc>
          <w:tcPr>
            <w:tcW w:w="41" w:type="pct"/>
            <w:tcBorders>
              <w:top w:val="single" w:sz="4" w:space="0" w:color="auto"/>
              <w:left w:val="nil"/>
              <w:bottom w:val="nil"/>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469" w:type="pct"/>
            <w:gridSpan w:val="2"/>
            <w:tcBorders>
              <w:top w:val="single" w:sz="4" w:space="0" w:color="auto"/>
              <w:left w:val="nil"/>
              <w:bottom w:val="single" w:sz="4" w:space="0" w:color="auto"/>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476035</w:t>
            </w:r>
          </w:p>
        </w:tc>
        <w:tc>
          <w:tcPr>
            <w:tcW w:w="41" w:type="pct"/>
            <w:tcBorders>
              <w:top w:val="single" w:sz="4" w:space="0" w:color="auto"/>
              <w:left w:val="nil"/>
              <w:bottom w:val="nil"/>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469" w:type="pct"/>
            <w:gridSpan w:val="2"/>
            <w:tcBorders>
              <w:top w:val="single" w:sz="4" w:space="0" w:color="auto"/>
              <w:left w:val="nil"/>
              <w:bottom w:val="single" w:sz="4" w:space="0" w:color="auto"/>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476036</w:t>
            </w:r>
          </w:p>
        </w:tc>
        <w:tc>
          <w:tcPr>
            <w:tcW w:w="41" w:type="pct"/>
            <w:tcBorders>
              <w:top w:val="single" w:sz="4" w:space="0" w:color="auto"/>
              <w:left w:val="nil"/>
              <w:bottom w:val="nil"/>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469" w:type="pct"/>
            <w:gridSpan w:val="2"/>
            <w:tcBorders>
              <w:top w:val="single" w:sz="4" w:space="0" w:color="auto"/>
              <w:left w:val="nil"/>
              <w:bottom w:val="single" w:sz="4" w:space="0" w:color="auto"/>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486001</w:t>
            </w:r>
          </w:p>
        </w:tc>
        <w:tc>
          <w:tcPr>
            <w:tcW w:w="41" w:type="pct"/>
            <w:tcBorders>
              <w:top w:val="single" w:sz="4" w:space="0" w:color="auto"/>
              <w:left w:val="nil"/>
              <w:bottom w:val="nil"/>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469" w:type="pct"/>
            <w:gridSpan w:val="2"/>
            <w:tcBorders>
              <w:top w:val="single" w:sz="4" w:space="0" w:color="auto"/>
              <w:left w:val="nil"/>
              <w:bottom w:val="single" w:sz="4" w:space="0" w:color="auto"/>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486005</w:t>
            </w:r>
          </w:p>
        </w:tc>
        <w:tc>
          <w:tcPr>
            <w:tcW w:w="41" w:type="pct"/>
            <w:tcBorders>
              <w:top w:val="single" w:sz="4" w:space="0" w:color="auto"/>
              <w:left w:val="nil"/>
              <w:bottom w:val="nil"/>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469" w:type="pct"/>
            <w:gridSpan w:val="2"/>
            <w:tcBorders>
              <w:top w:val="single" w:sz="4" w:space="0" w:color="auto"/>
              <w:left w:val="nil"/>
              <w:bottom w:val="single" w:sz="4" w:space="0" w:color="auto"/>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486031</w:t>
            </w:r>
          </w:p>
        </w:tc>
        <w:tc>
          <w:tcPr>
            <w:tcW w:w="41" w:type="pct"/>
            <w:tcBorders>
              <w:top w:val="single" w:sz="4" w:space="0" w:color="auto"/>
              <w:left w:val="nil"/>
              <w:bottom w:val="nil"/>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469" w:type="pct"/>
            <w:gridSpan w:val="2"/>
            <w:tcBorders>
              <w:top w:val="single" w:sz="4" w:space="0" w:color="auto"/>
              <w:left w:val="nil"/>
              <w:bottom w:val="single" w:sz="4" w:space="0" w:color="auto"/>
              <w:right w:val="nil"/>
            </w:tcBorders>
            <w:shd w:val="clear" w:color="auto" w:fill="auto"/>
            <w:noWrap/>
            <w:vAlign w:val="center"/>
            <w:hideMark/>
          </w:tcPr>
          <w:p w:rsidR="004736A9" w:rsidRPr="00F5024C" w:rsidRDefault="004736A9" w:rsidP="004736A9">
            <w:pPr>
              <w:spacing w:after="0"/>
              <w:jc w:val="center"/>
              <w:rPr>
                <w:color w:val="000000"/>
                <w:sz w:val="18"/>
                <w:szCs w:val="18"/>
              </w:rPr>
            </w:pPr>
            <w:r w:rsidRPr="00F5024C">
              <w:rPr>
                <w:color w:val="000000"/>
                <w:sz w:val="18"/>
                <w:szCs w:val="18"/>
              </w:rPr>
              <w:t>486034</w:t>
            </w:r>
          </w:p>
        </w:tc>
      </w:tr>
      <w:tr w:rsidR="00F5024C" w:rsidRPr="00F5024C" w:rsidTr="00555934">
        <w:trPr>
          <w:trHeight w:val="288"/>
        </w:trPr>
        <w:tc>
          <w:tcPr>
            <w:tcW w:w="16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Year</w:t>
            </w:r>
          </w:p>
        </w:tc>
        <w:tc>
          <w:tcPr>
            <w:tcW w:w="240"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Survey</w:t>
            </w:r>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9"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xml:space="preserve">Survey </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Fishery</w:t>
            </w:r>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xml:space="preserve">Survey </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Fishery</w:t>
            </w:r>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xml:space="preserve">Survey </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Fishery</w:t>
            </w:r>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xml:space="preserve">Survey </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Fishery</w:t>
            </w:r>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xml:space="preserve">Survey </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Fishery</w:t>
            </w:r>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xml:space="preserve">Survey </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Fishery</w:t>
            </w:r>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xml:space="preserve">Survey </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Fishery</w:t>
            </w:r>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xml:space="preserve">Survey </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Fishery</w:t>
            </w:r>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xml:space="preserve">Survey </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Fishery</w:t>
            </w:r>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1992</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0.84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0.63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0.86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0.87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1993</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0.27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0.12</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0.69</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0.21</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0.21</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0.47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0.63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1994</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0.36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0.18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0.40</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0.70</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0.48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0.24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1995</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0.44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0.26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0.67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1.01</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0.69</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0.76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0.44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1996</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0.47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0.68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0.73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0.23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0.66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0.34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1997</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0.47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0.48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0.50</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0.55</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0.21</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0.39</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0.24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1998</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0.38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0.22</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0.26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0.37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0.14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1999</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0.48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0.27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0.22</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0.22</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0.62</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0.90</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2000</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0.65</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0.40</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1.29</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0.78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0.92</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2001</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0.93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1.14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0.69</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0.75</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1.00</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1.96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2002</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1.05</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0.77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0.46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0.91</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1.47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2.94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2003</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0.70</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1.01</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0.61</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0.51</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1.31</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1.23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2.97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2004</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0.96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0.60</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3.12</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0.48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1.45</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3.27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2005</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0.88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0.78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1.66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0.33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1.91</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1.06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3.47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2006</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0.82</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0.44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2.93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0.82</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2.21</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1.30</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3.40</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2007</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1.68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0.45</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3.58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1.46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2.67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1.83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5.92</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2008</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1.83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0.46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3.46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1.70</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4.15</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1.66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5.28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2009</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1.18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0.62</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4.90</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1.26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3.17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1.74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4.70</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2010</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2.01</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0.87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3.99</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2.88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2.64</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0.41</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1.66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1.20</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2.84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2011</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0.55</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0.51</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0.54</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1.07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6.34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0.26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1.48</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1.24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1.36</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4.27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1.86</w:t>
            </w:r>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2012</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1.47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0.85</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0.06</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1.54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6.74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0.89</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0.98</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1.47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0.88</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1.77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3.19</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2013</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2.43</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1.13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0.79</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1.15</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0.33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1.34</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4.29</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2.34</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1.44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1.79</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1.94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4.31</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2014</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2.07</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1.04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1.33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1.63</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0.43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4.16</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0.72</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1.89</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2.47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1.45</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4.14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1.46</w:t>
            </w:r>
          </w:p>
        </w:tc>
      </w:tr>
      <w:tr w:rsidR="00F5024C" w:rsidRPr="00F5024C" w:rsidTr="00555934">
        <w:trPr>
          <w:trHeight w:val="288"/>
        </w:trPr>
        <w:tc>
          <w:tcPr>
            <w:tcW w:w="16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2015</w:t>
            </w:r>
          </w:p>
        </w:tc>
        <w:tc>
          <w:tcPr>
            <w:tcW w:w="240"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2.33</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9"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1.44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1.09</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2.13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0.55</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2.83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0.37</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1.24</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0.63</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1.02</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1.80</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p>
        </w:tc>
        <w:tc>
          <w:tcPr>
            <w:tcW w:w="228"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3.14</w:t>
            </w:r>
          </w:p>
        </w:tc>
        <w:tc>
          <w:tcPr>
            <w:tcW w:w="241" w:type="pct"/>
            <w:tcBorders>
              <w:top w:val="nil"/>
              <w:left w:val="nil"/>
              <w:bottom w:val="nil"/>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r>
      <w:tr w:rsidR="00F5024C" w:rsidRPr="00F5024C" w:rsidTr="00555934">
        <w:trPr>
          <w:trHeight w:val="288"/>
        </w:trPr>
        <w:tc>
          <w:tcPr>
            <w:tcW w:w="16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2016</w:t>
            </w:r>
          </w:p>
        </w:tc>
        <w:tc>
          <w:tcPr>
            <w:tcW w:w="240"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9"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1.56</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3.24</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1.39</w:t>
            </w:r>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0.88</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1.46</w:t>
            </w:r>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6.01</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2.04</w:t>
            </w:r>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1.11</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1.46</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3.73</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c>
          <w:tcPr>
            <w:tcW w:w="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 </w:t>
            </w:r>
          </w:p>
        </w:tc>
        <w:tc>
          <w:tcPr>
            <w:tcW w:w="228"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5.19</w:t>
            </w:r>
          </w:p>
        </w:tc>
        <w:tc>
          <w:tcPr>
            <w:tcW w:w="241" w:type="pct"/>
            <w:tcBorders>
              <w:top w:val="nil"/>
              <w:left w:val="nil"/>
              <w:bottom w:val="single" w:sz="4" w:space="0" w:color="auto"/>
              <w:right w:val="nil"/>
            </w:tcBorders>
            <w:shd w:val="clear" w:color="auto" w:fill="auto"/>
            <w:noWrap/>
            <w:vAlign w:val="bottom"/>
            <w:hideMark/>
          </w:tcPr>
          <w:p w:rsidR="004736A9" w:rsidRPr="00F5024C" w:rsidRDefault="004736A9" w:rsidP="004736A9">
            <w:pPr>
              <w:spacing w:after="0"/>
              <w:jc w:val="center"/>
              <w:rPr>
                <w:color w:val="000000"/>
                <w:sz w:val="18"/>
                <w:szCs w:val="18"/>
              </w:rPr>
            </w:pPr>
            <w:r w:rsidRPr="00F5024C">
              <w:rPr>
                <w:color w:val="000000"/>
                <w:sz w:val="18"/>
                <w:szCs w:val="18"/>
              </w:rPr>
              <w:t>nd</w:t>
            </w:r>
          </w:p>
        </w:tc>
      </w:tr>
    </w:tbl>
    <w:p w:rsidR="00555934" w:rsidRDefault="00555934" w:rsidP="002E2A9C">
      <w:pPr>
        <w:pStyle w:val="Caption"/>
      </w:pPr>
    </w:p>
    <w:p w:rsidR="00555934" w:rsidRDefault="00555934" w:rsidP="00555934">
      <w:pPr>
        <w:sectPr w:rsidR="00555934" w:rsidSect="004736A9">
          <w:pgSz w:w="15840" w:h="12240" w:orient="landscape" w:code="1"/>
          <w:pgMar w:top="1440" w:right="1440" w:bottom="1440" w:left="1440" w:header="720" w:footer="547" w:gutter="0"/>
          <w:cols w:space="432"/>
          <w:formProt w:val="0"/>
          <w:docGrid w:linePitch="326"/>
        </w:sectPr>
      </w:pPr>
    </w:p>
    <w:p w:rsidR="00555934" w:rsidRDefault="00555934" w:rsidP="00555934">
      <w:pPr>
        <w:pStyle w:val="Heading1"/>
        <w:spacing w:before="4000"/>
      </w:pPr>
      <w:r>
        <w:lastRenderedPageBreak/>
        <w:t>APPENDIX C</w:t>
      </w:r>
      <w:r w:rsidRPr="00C506F1">
        <w:t xml:space="preserve">: </w:t>
      </w:r>
      <w:r>
        <w:t>Ovigerity by statitistical Area</w:t>
      </w:r>
    </w:p>
    <w:p w:rsidR="00555934" w:rsidRPr="001A4C72" w:rsidRDefault="00555934" w:rsidP="00555934"/>
    <w:p w:rsidR="00555934" w:rsidRPr="00555934" w:rsidRDefault="00555934" w:rsidP="00555934"/>
    <w:p w:rsidR="00555934" w:rsidRDefault="00555934" w:rsidP="00555934">
      <w:pPr>
        <w:pStyle w:val="Cover-ReptTitle"/>
        <w:sectPr w:rsidR="00555934" w:rsidSect="00555934">
          <w:pgSz w:w="12240" w:h="15840" w:code="1"/>
          <w:pgMar w:top="1440" w:right="1440" w:bottom="1440" w:left="1440" w:header="720" w:footer="547" w:gutter="0"/>
          <w:cols w:space="432"/>
          <w:formProt w:val="0"/>
          <w:docGrid w:linePitch="326"/>
        </w:sectPr>
      </w:pPr>
      <w:r>
        <w:br w:type="page"/>
      </w:r>
    </w:p>
    <w:p w:rsidR="002E2A9C" w:rsidRDefault="00555934" w:rsidP="002E2A9C">
      <w:pPr>
        <w:pStyle w:val="Caption"/>
      </w:pPr>
      <w:r>
        <w:lastRenderedPageBreak/>
        <w:t>Appendix C1</w:t>
      </w:r>
      <w:proofErr w:type="gramStart"/>
      <w:r w:rsidR="002E2A9C" w:rsidRPr="00C506F1">
        <w:t>.–</w:t>
      </w:r>
      <w:proofErr w:type="gramEnd"/>
      <w:r w:rsidR="002E2A9C">
        <w:t xml:space="preserve"> </w:t>
      </w:r>
      <w:r w:rsidR="002E2A9C" w:rsidRPr="002E2A9C">
        <w:t xml:space="preserve">Percent of female spot shrimp with eggs in the Prince William Sound pot survey by statistical area, 1992 to 2016.  The survey-wide values do not include the Valdez site which is outside the commercial fishing area. </w:t>
      </w:r>
      <w:r w:rsidR="002E2A9C" w:rsidRPr="004736A9">
        <w:t xml:space="preserve"> </w:t>
      </w:r>
      <w:r w:rsidR="002E2A9C" w:rsidRPr="0039422A">
        <w:t xml:space="preserve">  </w:t>
      </w:r>
    </w:p>
    <w:tbl>
      <w:tblPr>
        <w:tblW w:w="5000" w:type="pct"/>
        <w:tblLook w:val="04A0" w:firstRow="1" w:lastRow="0" w:firstColumn="1" w:lastColumn="0" w:noHBand="0" w:noVBand="1"/>
      </w:tblPr>
      <w:tblGrid>
        <w:gridCol w:w="1069"/>
        <w:gridCol w:w="1070"/>
        <w:gridCol w:w="1070"/>
        <w:gridCol w:w="1070"/>
        <w:gridCol w:w="1070"/>
        <w:gridCol w:w="1070"/>
        <w:gridCol w:w="1070"/>
        <w:gridCol w:w="1070"/>
        <w:gridCol w:w="1070"/>
        <w:gridCol w:w="1070"/>
        <w:gridCol w:w="1070"/>
        <w:gridCol w:w="1407"/>
      </w:tblGrid>
      <w:tr w:rsidR="003F6A3E" w:rsidRPr="003F6A3E" w:rsidTr="003F6A3E">
        <w:trPr>
          <w:trHeight w:val="300"/>
        </w:trPr>
        <w:tc>
          <w:tcPr>
            <w:tcW w:w="406" w:type="pct"/>
            <w:tcBorders>
              <w:top w:val="single" w:sz="4" w:space="0" w:color="auto"/>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Year</w:t>
            </w:r>
          </w:p>
        </w:tc>
        <w:tc>
          <w:tcPr>
            <w:tcW w:w="406" w:type="pct"/>
            <w:tcBorders>
              <w:top w:val="single" w:sz="4" w:space="0" w:color="auto"/>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466100</w:t>
            </w:r>
          </w:p>
        </w:tc>
        <w:tc>
          <w:tcPr>
            <w:tcW w:w="406" w:type="pct"/>
            <w:tcBorders>
              <w:top w:val="single" w:sz="4" w:space="0" w:color="auto"/>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476006</w:t>
            </w:r>
          </w:p>
        </w:tc>
        <w:tc>
          <w:tcPr>
            <w:tcW w:w="406" w:type="pct"/>
            <w:tcBorders>
              <w:top w:val="single" w:sz="4" w:space="0" w:color="auto"/>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476007</w:t>
            </w:r>
          </w:p>
        </w:tc>
        <w:tc>
          <w:tcPr>
            <w:tcW w:w="406" w:type="pct"/>
            <w:tcBorders>
              <w:top w:val="single" w:sz="4" w:space="0" w:color="auto"/>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476033</w:t>
            </w:r>
          </w:p>
        </w:tc>
        <w:tc>
          <w:tcPr>
            <w:tcW w:w="406" w:type="pct"/>
            <w:tcBorders>
              <w:top w:val="single" w:sz="4" w:space="0" w:color="auto"/>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476035</w:t>
            </w:r>
          </w:p>
        </w:tc>
        <w:tc>
          <w:tcPr>
            <w:tcW w:w="406" w:type="pct"/>
            <w:tcBorders>
              <w:top w:val="single" w:sz="4" w:space="0" w:color="auto"/>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476036</w:t>
            </w:r>
          </w:p>
        </w:tc>
        <w:tc>
          <w:tcPr>
            <w:tcW w:w="406" w:type="pct"/>
            <w:tcBorders>
              <w:top w:val="single" w:sz="4" w:space="0" w:color="auto"/>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486001</w:t>
            </w:r>
          </w:p>
        </w:tc>
        <w:tc>
          <w:tcPr>
            <w:tcW w:w="406" w:type="pct"/>
            <w:tcBorders>
              <w:top w:val="single" w:sz="4" w:space="0" w:color="auto"/>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486005</w:t>
            </w:r>
          </w:p>
        </w:tc>
        <w:tc>
          <w:tcPr>
            <w:tcW w:w="406" w:type="pct"/>
            <w:tcBorders>
              <w:top w:val="single" w:sz="4" w:space="0" w:color="auto"/>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486031</w:t>
            </w:r>
          </w:p>
        </w:tc>
        <w:tc>
          <w:tcPr>
            <w:tcW w:w="406" w:type="pct"/>
            <w:tcBorders>
              <w:top w:val="single" w:sz="4" w:space="0" w:color="auto"/>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486034</w:t>
            </w:r>
          </w:p>
        </w:tc>
        <w:tc>
          <w:tcPr>
            <w:tcW w:w="539" w:type="pct"/>
            <w:tcBorders>
              <w:top w:val="single" w:sz="4" w:space="0" w:color="auto"/>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Survey-Wide</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1992</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97.1</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96.3</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93.4</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99.0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97.5</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96.8</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1993</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87.5</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96.6</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91.4</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97.0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97.7</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1994</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85.2</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85.7</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93.2</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95.5</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1995</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539"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1996</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539"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1997</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406"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c>
          <w:tcPr>
            <w:tcW w:w="539" w:type="pct"/>
            <w:tcBorders>
              <w:top w:val="nil"/>
              <w:left w:val="nil"/>
              <w:bottom w:val="nil"/>
              <w:right w:val="nil"/>
            </w:tcBorders>
            <w:shd w:val="clear" w:color="auto" w:fill="auto"/>
            <w:noWrap/>
            <w:vAlign w:val="bottom"/>
            <w:hideMark/>
          </w:tcPr>
          <w:p w:rsidR="003F6A3E" w:rsidRPr="003F6A3E" w:rsidRDefault="003F6A3E" w:rsidP="003F6A3E">
            <w:pPr>
              <w:spacing w:after="0"/>
              <w:jc w:val="center"/>
              <w:rPr>
                <w:rFonts w:ascii="Calibri" w:hAnsi="Calibri"/>
                <w:color w:val="000000"/>
                <w:sz w:val="22"/>
                <w:szCs w:val="22"/>
              </w:rPr>
            </w:pPr>
            <w:r w:rsidRPr="003F6A3E">
              <w:rPr>
                <w:rFonts w:ascii="Calibri" w:hAnsi="Calibri"/>
                <w:color w:val="000000"/>
                <w:sz w:val="22"/>
                <w:szCs w:val="22"/>
              </w:rPr>
              <w:t>–</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1998</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95.7</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99.2</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1999</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97.1</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97.1</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94.4</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97.8</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2000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94.6</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93.5</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97.0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97.5</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97.2</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2001</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98.1</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99.6</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2002</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96.6</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95.2</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98.2</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97.7</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98.5</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2003</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98.6</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99.2</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99.7</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2004</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96.8</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93.9</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98.0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96.6</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98.2</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97.3</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2005</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96.9</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91.3</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92.9</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95.9</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94.4</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98.4</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95.0</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2006</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90.9</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50.0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91.7</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2007</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77.3</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50.0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94.4</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83.7</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2008</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77.8</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78.7</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87.1</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80.4</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81.4</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2009</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93.1</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75.0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89.3</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66.7</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82.1</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93.3</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88.9</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88.0</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2010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94.6</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83.3</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88.9</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95.7</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92.1</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93.5</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2011</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98.4</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95.0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99.1</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2012</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87.5</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84.5</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96.2</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90.5</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87.5</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96.1</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90.8</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2013</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94.4</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50.0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69.7</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95.5</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87.1</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2014</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88.9</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77.8</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88.9</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98.4</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33.3</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80.0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93.1</w:t>
            </w:r>
          </w:p>
        </w:tc>
      </w:tr>
      <w:tr w:rsidR="003F6A3E" w:rsidRPr="003F6A3E" w:rsidTr="003F6A3E">
        <w:trPr>
          <w:trHeight w:val="300"/>
        </w:trPr>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2015</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96.8</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92.9</w:t>
            </w:r>
          </w:p>
        </w:tc>
        <w:tc>
          <w:tcPr>
            <w:tcW w:w="406"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539" w:type="pct"/>
            <w:tcBorders>
              <w:top w:val="nil"/>
              <w:left w:val="nil"/>
              <w:bottom w:val="nil"/>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98.3</w:t>
            </w:r>
          </w:p>
        </w:tc>
      </w:tr>
      <w:tr w:rsidR="003F6A3E" w:rsidRPr="003F6A3E" w:rsidTr="003F6A3E">
        <w:trPr>
          <w:trHeight w:val="300"/>
        </w:trPr>
        <w:tc>
          <w:tcPr>
            <w:tcW w:w="406" w:type="pct"/>
            <w:tcBorders>
              <w:top w:val="nil"/>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2016</w:t>
            </w:r>
          </w:p>
        </w:tc>
        <w:tc>
          <w:tcPr>
            <w:tcW w:w="406" w:type="pct"/>
            <w:tcBorders>
              <w:top w:val="nil"/>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nd</w:t>
            </w:r>
          </w:p>
        </w:tc>
        <w:tc>
          <w:tcPr>
            <w:tcW w:w="406" w:type="pct"/>
            <w:tcBorders>
              <w:top w:val="nil"/>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100.0</w:t>
            </w:r>
          </w:p>
        </w:tc>
        <w:tc>
          <w:tcPr>
            <w:tcW w:w="406" w:type="pct"/>
            <w:tcBorders>
              <w:top w:val="nil"/>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99.0</w:t>
            </w:r>
          </w:p>
        </w:tc>
        <w:tc>
          <w:tcPr>
            <w:tcW w:w="406" w:type="pct"/>
            <w:tcBorders>
              <w:top w:val="nil"/>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98.7</w:t>
            </w:r>
          </w:p>
        </w:tc>
        <w:tc>
          <w:tcPr>
            <w:tcW w:w="539" w:type="pct"/>
            <w:tcBorders>
              <w:top w:val="nil"/>
              <w:left w:val="nil"/>
              <w:bottom w:val="single" w:sz="4" w:space="0" w:color="auto"/>
              <w:right w:val="nil"/>
            </w:tcBorders>
            <w:shd w:val="clear" w:color="auto" w:fill="auto"/>
            <w:noWrap/>
            <w:vAlign w:val="center"/>
            <w:hideMark/>
          </w:tcPr>
          <w:p w:rsidR="003F6A3E" w:rsidRPr="003F6A3E" w:rsidRDefault="003F6A3E" w:rsidP="003F6A3E">
            <w:pPr>
              <w:spacing w:after="0"/>
              <w:jc w:val="center"/>
              <w:rPr>
                <w:color w:val="000000"/>
                <w:sz w:val="22"/>
                <w:szCs w:val="22"/>
              </w:rPr>
            </w:pPr>
            <w:r w:rsidRPr="003F6A3E">
              <w:rPr>
                <w:color w:val="000000"/>
                <w:sz w:val="22"/>
                <w:szCs w:val="22"/>
              </w:rPr>
              <w:t>99.6</w:t>
            </w:r>
          </w:p>
        </w:tc>
      </w:tr>
    </w:tbl>
    <w:p w:rsidR="004736A9" w:rsidRDefault="004736A9" w:rsidP="00555934">
      <w:pPr>
        <w:spacing w:after="0"/>
        <w:jc w:val="left"/>
      </w:pPr>
    </w:p>
    <w:sectPr w:rsidR="004736A9" w:rsidSect="00555934">
      <w:pgSz w:w="15840" w:h="12240" w:orient="landscape" w:code="1"/>
      <w:pgMar w:top="1440" w:right="1440" w:bottom="1440" w:left="1440" w:header="720" w:footer="547" w:gutter="0"/>
      <w:cols w:space="432"/>
      <w:formProt w:val="0"/>
      <w:docGrid w:linePitch="32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8" w:author="Mumm, Joshua D" w:date="2017-10-24T21:37:00Z" w:initials="MJD(">
    <w:p w:rsidR="00EA742C" w:rsidRDefault="00EA742C">
      <w:pPr>
        <w:pStyle w:val="CommentText"/>
      </w:pPr>
      <w:r>
        <w:rPr>
          <w:rStyle w:val="CommentReference"/>
        </w:rPr>
        <w:annotationRef/>
      </w:r>
      <w:r>
        <w:t xml:space="preserve">May be able to simplify/reduce this, by combining large and alls, or simply saying arithmetic mean etc </w:t>
      </w:r>
    </w:p>
  </w:comment>
  <w:comment w:id="9" w:author="Mumm, Joshua D" w:date="2017-10-25T14:40:00Z" w:initials="MJD(">
    <w:p w:rsidR="00EA742C" w:rsidRDefault="00EA742C">
      <w:pPr>
        <w:pStyle w:val="CommentText"/>
      </w:pPr>
      <w:r>
        <w:rPr>
          <w:rStyle w:val="CommentReference"/>
        </w:rPr>
        <w:annotationRef/>
      </w:r>
      <w:r>
        <w:t xml:space="preserve">Does any have a citation for this.   I found this in </w:t>
      </w:r>
      <w:proofErr w:type="spellStart"/>
      <w:r>
        <w:t>Margarets</w:t>
      </w:r>
      <w:proofErr w:type="spellEnd"/>
      <w:r>
        <w:t xml:space="preserve"> notes, but can’t locate the source pub. </w:t>
      </w:r>
    </w:p>
  </w:comment>
  <w:comment w:id="11" w:author="Mumm, Joshua D (DFG)" w:date="2017-10-29T11:24:00Z" w:initials="MJD(">
    <w:p w:rsidR="00EA742C" w:rsidRDefault="00EA742C">
      <w:pPr>
        <w:pStyle w:val="CommentText"/>
      </w:pPr>
      <w:r>
        <w:rPr>
          <w:rStyle w:val="CommentReference"/>
        </w:rPr>
        <w:annotationRef/>
      </w:r>
      <w:proofErr w:type="spellStart"/>
      <w:r>
        <w:t>Globaly</w:t>
      </w:r>
      <w:proofErr w:type="spellEnd"/>
      <w:proofErr w:type="gramStart"/>
      <w:r>
        <w:t>,  I</w:t>
      </w:r>
      <w:proofErr w:type="gramEnd"/>
      <w:r>
        <w:t xml:space="preserve"> feel too much detail is given in results.   Too much focus paid to minutia while long term trends are lacking.  </w:t>
      </w:r>
      <w:proofErr w:type="spellStart"/>
      <w:r>
        <w:t>Esp</w:t>
      </w:r>
      <w:proofErr w:type="spellEnd"/>
      <w:r>
        <w:t xml:space="preserve"> in regards to mean size. </w:t>
      </w:r>
    </w:p>
  </w:comment>
  <w:comment w:id="13" w:author="Mumm, Joshua D (DFG)" w:date="2017-10-25T12:26:00Z" w:initials="MJD(">
    <w:p w:rsidR="00EA742C" w:rsidRDefault="00EA742C">
      <w:pPr>
        <w:pStyle w:val="CommentText"/>
      </w:pPr>
      <w:r>
        <w:rPr>
          <w:rStyle w:val="CommentReference"/>
        </w:rPr>
        <w:annotationRef/>
      </w:r>
      <w:proofErr w:type="gramStart"/>
      <w:r>
        <w:t>third</w:t>
      </w:r>
      <w:proofErr w:type="gramEnd"/>
      <w:r>
        <w:t xml:space="preserve"> time for this statement?  </w:t>
      </w:r>
      <w:proofErr w:type="gramStart"/>
      <w:r>
        <w:t>consolidate</w:t>
      </w:r>
      <w:proofErr w:type="gramEnd"/>
      <w:r>
        <w:t xml:space="preserve">. </w:t>
      </w:r>
    </w:p>
  </w:comment>
  <w:comment w:id="14" w:author="Mumm, Joshua D" w:date="2017-10-23T13:37:00Z" w:initials="MJD(">
    <w:p w:rsidR="00EA742C" w:rsidRDefault="00EA742C" w:rsidP="00AF0625">
      <w:pPr>
        <w:pStyle w:val="CommentText"/>
      </w:pPr>
      <w:r>
        <w:rPr>
          <w:rStyle w:val="CommentReference"/>
        </w:rPr>
        <w:annotationRef/>
      </w:r>
      <w:r>
        <w:t xml:space="preserve">Also data are housed somewhere else, and troubles Marg reported troubles deciphering them. </w:t>
      </w:r>
    </w:p>
  </w:comment>
  <w:comment w:id="23" w:author="Mumm, Joshua D (DFG)" w:date="2017-10-29T19:27:00Z" w:initials="MJD(">
    <w:p w:rsidR="0013412F" w:rsidRDefault="0013412F">
      <w:pPr>
        <w:pStyle w:val="CommentText"/>
      </w:pPr>
      <w:r>
        <w:rPr>
          <w:rStyle w:val="CommentReference"/>
        </w:rPr>
        <w:annotationRef/>
      </w:r>
      <w:r>
        <w:t xml:space="preserve">Add </w:t>
      </w:r>
      <w:proofErr w:type="spellStart"/>
      <w:r>
        <w:t>footnoteds</w:t>
      </w:r>
      <w:proofErr w:type="spellEnd"/>
      <w:r>
        <w:t xml:space="preserve"> explain missing </w:t>
      </w:r>
      <w:proofErr w:type="gramStart"/>
      <w:r>
        <w:t>data .</w:t>
      </w:r>
      <w:proofErr w:type="gramEnd"/>
      <w:r>
        <w:t xml:space="preserve"> </w:t>
      </w:r>
    </w:p>
  </w:comment>
  <w:comment w:id="25" w:author="Mumm, Joshua D" w:date="2017-10-29T11:26:00Z" w:initials="MJD(">
    <w:p w:rsidR="00EA742C" w:rsidRDefault="00EA742C">
      <w:pPr>
        <w:pStyle w:val="CommentText"/>
      </w:pPr>
      <w:r>
        <w:rPr>
          <w:rStyle w:val="CommentReference"/>
        </w:rPr>
        <w:annotationRef/>
      </w:r>
      <w:r>
        <w:t xml:space="preserve">Add NC </w:t>
      </w:r>
      <w:proofErr w:type="spellStart"/>
      <w:r>
        <w:t>harvst</w:t>
      </w:r>
      <w:proofErr w:type="spellEnd"/>
      <w:r>
        <w:t xml:space="preserve"> in 15</w:t>
      </w:r>
      <w:proofErr w:type="gramStart"/>
      <w:r>
        <w:t>,16,17</w:t>
      </w:r>
      <w:proofErr w:type="gramEnd"/>
      <w:r>
        <w:t xml:space="preserve"> when available.  L/C thousands of pounds. </w:t>
      </w:r>
    </w:p>
  </w:comment>
  <w:comment w:id="26" w:author="Mumm, Joshua D (DFG)" w:date="2017-10-25T13:03:00Z" w:initials="MJD(">
    <w:p w:rsidR="00EA742C" w:rsidRDefault="00EA742C">
      <w:pPr>
        <w:pStyle w:val="CommentText"/>
      </w:pPr>
      <w:r>
        <w:rPr>
          <w:rStyle w:val="CommentReference"/>
        </w:rPr>
        <w:annotationRef/>
      </w:r>
      <w:r>
        <w:t xml:space="preserve">Be good to hide district boundary across </w:t>
      </w:r>
      <w:proofErr w:type="spellStart"/>
      <w:r>
        <w:t>hinchinbrook</w:t>
      </w:r>
      <w:proofErr w:type="spellEnd"/>
      <w:r>
        <w:t xml:space="preserve"> entrance and strawberry.  Legend says these are shrimp area boundaries. </w:t>
      </w:r>
    </w:p>
  </w:comment>
  <w:comment w:id="28" w:author="Mumm, Joshua D (DFG)" w:date="2017-10-29T19:36:00Z" w:initials="MJD(">
    <w:p w:rsidR="00E712C0" w:rsidRDefault="00E712C0">
      <w:pPr>
        <w:pStyle w:val="CommentText"/>
      </w:pPr>
      <w:r>
        <w:rPr>
          <w:rStyle w:val="CommentReference"/>
        </w:rPr>
        <w:annotationRef/>
      </w:r>
      <w:r w:rsidR="0000113B">
        <w:t xml:space="preserve">Be nice to darken females. </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113B" w:rsidRDefault="0000113B">
      <w:r>
        <w:separator/>
      </w:r>
    </w:p>
  </w:endnote>
  <w:endnote w:type="continuationSeparator" w:id="0">
    <w:p w:rsidR="0000113B" w:rsidRDefault="000011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altName w:val="Times"/>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Helvetica">
    <w:panose1 w:val="020B0604020202020204"/>
    <w:charset w:val="00"/>
    <w:family w:val="swiss"/>
    <w:notTrueType/>
    <w:pitch w:val="variable"/>
    <w:sig w:usb0="00000003" w:usb1="00000000" w:usb2="00000000" w:usb3="00000000" w:csb0="00000001" w:csb1="00000000"/>
  </w:font>
  <w:font w:name="Times New Roman Bold">
    <w:panose1 w:val="02020803070505020304"/>
    <w:charset w:val="00"/>
    <w:family w:val="auto"/>
    <w:pitch w:val="variable"/>
    <w:sig w:usb0="00000003" w:usb1="00000000" w:usb2="00000000" w:usb3="00000000" w:csb0="00000001" w:csb1="00000000"/>
  </w:font>
  <w:font w:name="FFBFON+TimesNewRoman,Italic">
    <w:altName w:val="Times New Roman"/>
    <w:panose1 w:val="00000000000000000000"/>
    <w:charset w:val="00"/>
    <w:family w:val="roman"/>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Bookman">
    <w:panose1 w:val="00000000000000000000"/>
    <w:charset w:val="00"/>
    <w:family w:val="roman"/>
    <w:notTrueType/>
    <w:pitch w:val="variable"/>
    <w:sig w:usb0="00000003" w:usb1="00000000" w:usb2="00000000" w:usb3="00000000" w:csb0="00000001" w:csb1="00000000"/>
  </w:font>
  <w:font w:name="CG Times">
    <w:altName w:val="Times New Roman"/>
    <w:panose1 w:val="00000000000000000000"/>
    <w:charset w:val="00"/>
    <w:family w:val="roman"/>
    <w:notTrueType/>
    <w:pitch w:val="variable"/>
    <w:sig w:usb0="00000003" w:usb1="00000000" w:usb2="00000000" w:usb3="00000000" w:csb0="00000001" w:csb1="00000000"/>
  </w:font>
  <w:font w:name="Times Roman">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742C" w:rsidRDefault="00EA742C" w:rsidP="0039422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EA742C" w:rsidRDefault="00EA742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742C" w:rsidRDefault="00EA742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742C" w:rsidRDefault="00EA742C">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742C" w:rsidRDefault="00EA742C">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742C" w:rsidRDefault="00EA742C">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742C" w:rsidRDefault="00EA742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79757E">
      <w:rPr>
        <w:rStyle w:val="PageNumber"/>
        <w:noProof/>
      </w:rPr>
      <w:t>ii</w:t>
    </w:r>
    <w:r>
      <w:rPr>
        <w:rStyle w:val="PageNumber"/>
      </w:rPr>
      <w:fldChar w:fldCharType="end"/>
    </w:r>
  </w:p>
  <w:p w:rsidR="00EA742C" w:rsidRDefault="00EA742C"/>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742C" w:rsidRDefault="00EA742C" w:rsidP="00346BD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080E73">
      <w:rPr>
        <w:rStyle w:val="PageNumber"/>
        <w:noProof/>
      </w:rPr>
      <w:t>14</w:t>
    </w:r>
    <w:r>
      <w:rPr>
        <w:rStyle w:val="PageNumber"/>
      </w:rPr>
      <w:fldChar w:fldCharType="end"/>
    </w:r>
  </w:p>
  <w:p w:rsidR="00EA742C" w:rsidRDefault="00EA742C"/>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742C" w:rsidRDefault="00EA742C" w:rsidP="00346BD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8367C3">
      <w:rPr>
        <w:rStyle w:val="PageNumber"/>
        <w:noProof/>
      </w:rPr>
      <w:t>16</w:t>
    </w:r>
    <w:r>
      <w:rPr>
        <w:rStyle w:val="PageNumber"/>
      </w:rPr>
      <w:fldChar w:fldCharType="end"/>
    </w:r>
  </w:p>
  <w:p w:rsidR="00EA742C" w:rsidRDefault="00EA742C"/>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742C" w:rsidRDefault="00EA742C" w:rsidP="00346BD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8367C3">
      <w:rPr>
        <w:rStyle w:val="PageNumber"/>
        <w:noProof/>
      </w:rPr>
      <w:t>18</w:t>
    </w:r>
    <w:r>
      <w:rPr>
        <w:rStyle w:val="PageNumber"/>
      </w:rPr>
      <w:fldChar w:fldCharType="end"/>
    </w:r>
  </w:p>
  <w:p w:rsidR="00EA742C" w:rsidRDefault="00EA742C"/>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113B" w:rsidRDefault="0000113B">
      <w:r>
        <w:separator/>
      </w:r>
    </w:p>
  </w:footnote>
  <w:footnote w:type="continuationSeparator" w:id="0">
    <w:p w:rsidR="0000113B" w:rsidRDefault="0000113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742C" w:rsidRDefault="00EA742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742C" w:rsidRDefault="00EA742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742C" w:rsidRDefault="00EA742C">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742C" w:rsidRDefault="00EA742C">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742C" w:rsidRDefault="00EA742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6A781178"/>
    <w:lvl w:ilvl="0">
      <w:start w:val="1"/>
      <w:numFmt w:val="decimal"/>
      <w:lvlText w:val="%1."/>
      <w:lvlJc w:val="left"/>
      <w:pPr>
        <w:tabs>
          <w:tab w:val="num" w:pos="1800"/>
        </w:tabs>
        <w:ind w:left="1800" w:hanging="360"/>
      </w:pPr>
    </w:lvl>
  </w:abstractNum>
  <w:abstractNum w:abstractNumId="1">
    <w:nsid w:val="FFFFFF7D"/>
    <w:multiLevelType w:val="singleLevel"/>
    <w:tmpl w:val="53623E34"/>
    <w:lvl w:ilvl="0">
      <w:start w:val="1"/>
      <w:numFmt w:val="decimal"/>
      <w:lvlText w:val="%1."/>
      <w:lvlJc w:val="left"/>
      <w:pPr>
        <w:tabs>
          <w:tab w:val="num" w:pos="1440"/>
        </w:tabs>
        <w:ind w:left="1440" w:hanging="360"/>
      </w:pPr>
    </w:lvl>
  </w:abstractNum>
  <w:abstractNum w:abstractNumId="2">
    <w:nsid w:val="FFFFFF7E"/>
    <w:multiLevelType w:val="singleLevel"/>
    <w:tmpl w:val="CE88B84A"/>
    <w:lvl w:ilvl="0">
      <w:start w:val="1"/>
      <w:numFmt w:val="decimal"/>
      <w:lvlText w:val="%1."/>
      <w:lvlJc w:val="left"/>
      <w:pPr>
        <w:tabs>
          <w:tab w:val="num" w:pos="1080"/>
        </w:tabs>
        <w:ind w:left="1080" w:hanging="360"/>
      </w:pPr>
    </w:lvl>
  </w:abstractNum>
  <w:abstractNum w:abstractNumId="3">
    <w:nsid w:val="FFFFFF7F"/>
    <w:multiLevelType w:val="singleLevel"/>
    <w:tmpl w:val="F0B0147A"/>
    <w:lvl w:ilvl="0">
      <w:start w:val="1"/>
      <w:numFmt w:val="decimal"/>
      <w:lvlText w:val="%1."/>
      <w:lvlJc w:val="left"/>
      <w:pPr>
        <w:tabs>
          <w:tab w:val="num" w:pos="720"/>
        </w:tabs>
        <w:ind w:left="720" w:hanging="360"/>
      </w:pPr>
    </w:lvl>
  </w:abstractNum>
  <w:abstractNum w:abstractNumId="4">
    <w:nsid w:val="FFFFFF80"/>
    <w:multiLevelType w:val="singleLevel"/>
    <w:tmpl w:val="FF4A7AE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7070F97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AACA88E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AE243CA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A520486E"/>
    <w:lvl w:ilvl="0">
      <w:start w:val="1"/>
      <w:numFmt w:val="decimal"/>
      <w:lvlText w:val="%1."/>
      <w:lvlJc w:val="left"/>
      <w:pPr>
        <w:tabs>
          <w:tab w:val="num" w:pos="360"/>
        </w:tabs>
        <w:ind w:left="360" w:hanging="360"/>
      </w:pPr>
    </w:lvl>
  </w:abstractNum>
  <w:abstractNum w:abstractNumId="9">
    <w:nsid w:val="FFFFFF89"/>
    <w:multiLevelType w:val="singleLevel"/>
    <w:tmpl w:val="1B4EE9EE"/>
    <w:lvl w:ilvl="0">
      <w:start w:val="1"/>
      <w:numFmt w:val="bullet"/>
      <w:lvlText w:val=""/>
      <w:lvlJc w:val="left"/>
      <w:pPr>
        <w:tabs>
          <w:tab w:val="num" w:pos="360"/>
        </w:tabs>
        <w:ind w:left="360" w:hanging="360"/>
      </w:pPr>
      <w:rPr>
        <w:rFonts w:ascii="Symbol" w:hAnsi="Symbol" w:hint="default"/>
      </w:rPr>
    </w:lvl>
  </w:abstractNum>
  <w:abstractNum w:abstractNumId="10">
    <w:nsid w:val="FFFFFFFE"/>
    <w:multiLevelType w:val="singleLevel"/>
    <w:tmpl w:val="5FA47D0E"/>
    <w:lvl w:ilvl="0">
      <w:numFmt w:val="decimal"/>
      <w:lvlText w:val="*"/>
      <w:lvlJc w:val="left"/>
    </w:lvl>
  </w:abstractNum>
  <w:abstractNum w:abstractNumId="11">
    <w:nsid w:val="00FB52EE"/>
    <w:multiLevelType w:val="hybridMultilevel"/>
    <w:tmpl w:val="71F2E0C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0A033E9A"/>
    <w:multiLevelType w:val="hybridMultilevel"/>
    <w:tmpl w:val="8E62EBB6"/>
    <w:lvl w:ilvl="0" w:tplc="04090017">
      <w:start w:val="1"/>
      <w:numFmt w:val="lowerLetter"/>
      <w:lvlText w:val="%1)"/>
      <w:lvlJc w:val="left"/>
      <w:pPr>
        <w:tabs>
          <w:tab w:val="num" w:pos="1797"/>
        </w:tabs>
        <w:ind w:left="1797" w:hanging="360"/>
      </w:pPr>
    </w:lvl>
    <w:lvl w:ilvl="1" w:tplc="04090019" w:tentative="1">
      <w:start w:val="1"/>
      <w:numFmt w:val="lowerLetter"/>
      <w:lvlText w:val="%2."/>
      <w:lvlJc w:val="left"/>
      <w:pPr>
        <w:tabs>
          <w:tab w:val="num" w:pos="2517"/>
        </w:tabs>
        <w:ind w:left="2517" w:hanging="360"/>
      </w:pPr>
    </w:lvl>
    <w:lvl w:ilvl="2" w:tplc="0409001B" w:tentative="1">
      <w:start w:val="1"/>
      <w:numFmt w:val="lowerRoman"/>
      <w:lvlText w:val="%3."/>
      <w:lvlJc w:val="right"/>
      <w:pPr>
        <w:tabs>
          <w:tab w:val="num" w:pos="3237"/>
        </w:tabs>
        <w:ind w:left="3237" w:hanging="180"/>
      </w:pPr>
    </w:lvl>
    <w:lvl w:ilvl="3" w:tplc="0409000F" w:tentative="1">
      <w:start w:val="1"/>
      <w:numFmt w:val="decimal"/>
      <w:lvlText w:val="%4."/>
      <w:lvlJc w:val="left"/>
      <w:pPr>
        <w:tabs>
          <w:tab w:val="num" w:pos="3957"/>
        </w:tabs>
        <w:ind w:left="3957" w:hanging="360"/>
      </w:pPr>
    </w:lvl>
    <w:lvl w:ilvl="4" w:tplc="04090019" w:tentative="1">
      <w:start w:val="1"/>
      <w:numFmt w:val="lowerLetter"/>
      <w:lvlText w:val="%5."/>
      <w:lvlJc w:val="left"/>
      <w:pPr>
        <w:tabs>
          <w:tab w:val="num" w:pos="4677"/>
        </w:tabs>
        <w:ind w:left="4677" w:hanging="360"/>
      </w:pPr>
    </w:lvl>
    <w:lvl w:ilvl="5" w:tplc="0409001B" w:tentative="1">
      <w:start w:val="1"/>
      <w:numFmt w:val="lowerRoman"/>
      <w:lvlText w:val="%6."/>
      <w:lvlJc w:val="right"/>
      <w:pPr>
        <w:tabs>
          <w:tab w:val="num" w:pos="5397"/>
        </w:tabs>
        <w:ind w:left="5397" w:hanging="180"/>
      </w:pPr>
    </w:lvl>
    <w:lvl w:ilvl="6" w:tplc="0409000F" w:tentative="1">
      <w:start w:val="1"/>
      <w:numFmt w:val="decimal"/>
      <w:lvlText w:val="%7."/>
      <w:lvlJc w:val="left"/>
      <w:pPr>
        <w:tabs>
          <w:tab w:val="num" w:pos="6117"/>
        </w:tabs>
        <w:ind w:left="6117" w:hanging="360"/>
      </w:pPr>
    </w:lvl>
    <w:lvl w:ilvl="7" w:tplc="04090019" w:tentative="1">
      <w:start w:val="1"/>
      <w:numFmt w:val="lowerLetter"/>
      <w:lvlText w:val="%8."/>
      <w:lvlJc w:val="left"/>
      <w:pPr>
        <w:tabs>
          <w:tab w:val="num" w:pos="6837"/>
        </w:tabs>
        <w:ind w:left="6837" w:hanging="360"/>
      </w:pPr>
    </w:lvl>
    <w:lvl w:ilvl="8" w:tplc="0409001B" w:tentative="1">
      <w:start w:val="1"/>
      <w:numFmt w:val="lowerRoman"/>
      <w:lvlText w:val="%9."/>
      <w:lvlJc w:val="right"/>
      <w:pPr>
        <w:tabs>
          <w:tab w:val="num" w:pos="7557"/>
        </w:tabs>
        <w:ind w:left="7557" w:hanging="180"/>
      </w:pPr>
    </w:lvl>
  </w:abstractNum>
  <w:abstractNum w:abstractNumId="13">
    <w:nsid w:val="0A353451"/>
    <w:multiLevelType w:val="singleLevel"/>
    <w:tmpl w:val="E9367ED8"/>
    <w:lvl w:ilvl="0">
      <w:start w:val="1"/>
      <w:numFmt w:val="decimal"/>
      <w:lvlText w:val="%1."/>
      <w:legacy w:legacy="1" w:legacySpace="0" w:legacyIndent="360"/>
      <w:lvlJc w:val="left"/>
      <w:pPr>
        <w:ind w:left="720" w:hanging="360"/>
      </w:pPr>
      <w:rPr>
        <w:b w:val="0"/>
        <w:i w:val="0"/>
        <w:sz w:val="24"/>
      </w:rPr>
    </w:lvl>
  </w:abstractNum>
  <w:abstractNum w:abstractNumId="14">
    <w:nsid w:val="0BC82D06"/>
    <w:multiLevelType w:val="hybridMultilevel"/>
    <w:tmpl w:val="F57C5B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10153A93"/>
    <w:multiLevelType w:val="hybridMultilevel"/>
    <w:tmpl w:val="A498CC36"/>
    <w:lvl w:ilvl="0" w:tplc="445E30A6">
      <w:start w:val="1"/>
      <w:numFmt w:val="decimal"/>
      <w:lvlText w:val="%1."/>
      <w:lvlJc w:val="left"/>
      <w:pPr>
        <w:tabs>
          <w:tab w:val="num" w:pos="825"/>
        </w:tabs>
        <w:ind w:left="825" w:hanging="46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12B72258"/>
    <w:multiLevelType w:val="singleLevel"/>
    <w:tmpl w:val="E9367ED8"/>
    <w:lvl w:ilvl="0">
      <w:start w:val="1"/>
      <w:numFmt w:val="decimal"/>
      <w:lvlText w:val="%1."/>
      <w:legacy w:legacy="1" w:legacySpace="0" w:legacyIndent="360"/>
      <w:lvlJc w:val="left"/>
      <w:pPr>
        <w:ind w:left="360" w:hanging="360"/>
      </w:pPr>
      <w:rPr>
        <w:b w:val="0"/>
        <w:i w:val="0"/>
        <w:sz w:val="24"/>
      </w:rPr>
    </w:lvl>
  </w:abstractNum>
  <w:abstractNum w:abstractNumId="17">
    <w:nsid w:val="15ED5D8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8">
    <w:nsid w:val="16B5451C"/>
    <w:multiLevelType w:val="hybridMultilevel"/>
    <w:tmpl w:val="ED90398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9">
    <w:nsid w:val="19755ADD"/>
    <w:multiLevelType w:val="hybridMultilevel"/>
    <w:tmpl w:val="611C06F8"/>
    <w:lvl w:ilvl="0" w:tplc="1DDC0244">
      <w:start w:val="1"/>
      <w:numFmt w:val="bullet"/>
      <w:lvlText w:val=""/>
      <w:lvlJc w:val="left"/>
      <w:pPr>
        <w:tabs>
          <w:tab w:val="num" w:pos="4320"/>
        </w:tabs>
        <w:ind w:left="4320" w:hanging="360"/>
      </w:pPr>
      <w:rPr>
        <w:rFonts w:ascii="Symbol" w:hAnsi="Symbol" w:hint="default"/>
      </w:rPr>
    </w:lvl>
    <w:lvl w:ilvl="1" w:tplc="04090003">
      <w:start w:val="1"/>
      <w:numFmt w:val="bullet"/>
      <w:lvlText w:val="o"/>
      <w:lvlJc w:val="left"/>
      <w:pPr>
        <w:tabs>
          <w:tab w:val="num" w:pos="5040"/>
        </w:tabs>
        <w:ind w:left="5040" w:hanging="360"/>
      </w:pPr>
      <w:rPr>
        <w:rFonts w:ascii="Courier New" w:hAnsi="Courier New" w:hint="default"/>
      </w:rPr>
    </w:lvl>
    <w:lvl w:ilvl="2" w:tplc="04090005" w:tentative="1">
      <w:start w:val="1"/>
      <w:numFmt w:val="bullet"/>
      <w:lvlText w:val=""/>
      <w:lvlJc w:val="left"/>
      <w:pPr>
        <w:tabs>
          <w:tab w:val="num" w:pos="5760"/>
        </w:tabs>
        <w:ind w:left="5760" w:hanging="360"/>
      </w:pPr>
      <w:rPr>
        <w:rFonts w:ascii="Wingdings" w:hAnsi="Wingdings" w:hint="default"/>
      </w:rPr>
    </w:lvl>
    <w:lvl w:ilvl="3" w:tplc="04090001" w:tentative="1">
      <w:start w:val="1"/>
      <w:numFmt w:val="bullet"/>
      <w:lvlText w:val=""/>
      <w:lvlJc w:val="left"/>
      <w:pPr>
        <w:tabs>
          <w:tab w:val="num" w:pos="6480"/>
        </w:tabs>
        <w:ind w:left="6480" w:hanging="360"/>
      </w:pPr>
      <w:rPr>
        <w:rFonts w:ascii="Symbol" w:hAnsi="Symbol" w:hint="default"/>
      </w:rPr>
    </w:lvl>
    <w:lvl w:ilvl="4" w:tplc="04090003" w:tentative="1">
      <w:start w:val="1"/>
      <w:numFmt w:val="bullet"/>
      <w:lvlText w:val="o"/>
      <w:lvlJc w:val="left"/>
      <w:pPr>
        <w:tabs>
          <w:tab w:val="num" w:pos="7200"/>
        </w:tabs>
        <w:ind w:left="7200" w:hanging="360"/>
      </w:pPr>
      <w:rPr>
        <w:rFonts w:ascii="Courier New" w:hAnsi="Courier New" w:hint="default"/>
      </w:rPr>
    </w:lvl>
    <w:lvl w:ilvl="5" w:tplc="04090005" w:tentative="1">
      <w:start w:val="1"/>
      <w:numFmt w:val="bullet"/>
      <w:lvlText w:val=""/>
      <w:lvlJc w:val="left"/>
      <w:pPr>
        <w:tabs>
          <w:tab w:val="num" w:pos="7920"/>
        </w:tabs>
        <w:ind w:left="7920" w:hanging="360"/>
      </w:pPr>
      <w:rPr>
        <w:rFonts w:ascii="Wingdings" w:hAnsi="Wingdings" w:hint="default"/>
      </w:rPr>
    </w:lvl>
    <w:lvl w:ilvl="6" w:tplc="04090001" w:tentative="1">
      <w:start w:val="1"/>
      <w:numFmt w:val="bullet"/>
      <w:lvlText w:val=""/>
      <w:lvlJc w:val="left"/>
      <w:pPr>
        <w:tabs>
          <w:tab w:val="num" w:pos="8640"/>
        </w:tabs>
        <w:ind w:left="8640" w:hanging="360"/>
      </w:pPr>
      <w:rPr>
        <w:rFonts w:ascii="Symbol" w:hAnsi="Symbol" w:hint="default"/>
      </w:rPr>
    </w:lvl>
    <w:lvl w:ilvl="7" w:tplc="04090003" w:tentative="1">
      <w:start w:val="1"/>
      <w:numFmt w:val="bullet"/>
      <w:lvlText w:val="o"/>
      <w:lvlJc w:val="left"/>
      <w:pPr>
        <w:tabs>
          <w:tab w:val="num" w:pos="9360"/>
        </w:tabs>
        <w:ind w:left="9360" w:hanging="360"/>
      </w:pPr>
      <w:rPr>
        <w:rFonts w:ascii="Courier New" w:hAnsi="Courier New" w:hint="default"/>
      </w:rPr>
    </w:lvl>
    <w:lvl w:ilvl="8" w:tplc="04090005" w:tentative="1">
      <w:start w:val="1"/>
      <w:numFmt w:val="bullet"/>
      <w:lvlText w:val=""/>
      <w:lvlJc w:val="left"/>
      <w:pPr>
        <w:tabs>
          <w:tab w:val="num" w:pos="10080"/>
        </w:tabs>
        <w:ind w:left="10080" w:hanging="360"/>
      </w:pPr>
      <w:rPr>
        <w:rFonts w:ascii="Wingdings" w:hAnsi="Wingdings" w:hint="default"/>
      </w:rPr>
    </w:lvl>
  </w:abstractNum>
  <w:abstractNum w:abstractNumId="20">
    <w:nsid w:val="20FC29D1"/>
    <w:multiLevelType w:val="singleLevel"/>
    <w:tmpl w:val="88E2D7E6"/>
    <w:lvl w:ilvl="0">
      <w:start w:val="1"/>
      <w:numFmt w:val="bullet"/>
      <w:lvlText w:val=""/>
      <w:lvlJc w:val="left"/>
      <w:pPr>
        <w:tabs>
          <w:tab w:val="num" w:pos="720"/>
        </w:tabs>
        <w:ind w:left="720" w:hanging="360"/>
      </w:pPr>
      <w:rPr>
        <w:rFonts w:ascii="Symbol" w:hAnsi="Symbol" w:hint="default"/>
      </w:rPr>
    </w:lvl>
  </w:abstractNum>
  <w:abstractNum w:abstractNumId="21">
    <w:nsid w:val="212136D5"/>
    <w:multiLevelType w:val="singleLevel"/>
    <w:tmpl w:val="E9367ED8"/>
    <w:lvl w:ilvl="0">
      <w:start w:val="1"/>
      <w:numFmt w:val="decimal"/>
      <w:lvlText w:val="%1."/>
      <w:legacy w:legacy="1" w:legacySpace="0" w:legacyIndent="360"/>
      <w:lvlJc w:val="left"/>
      <w:pPr>
        <w:ind w:left="360" w:hanging="360"/>
      </w:pPr>
      <w:rPr>
        <w:b w:val="0"/>
        <w:i w:val="0"/>
        <w:sz w:val="24"/>
      </w:rPr>
    </w:lvl>
  </w:abstractNum>
  <w:abstractNum w:abstractNumId="22">
    <w:nsid w:val="291F34EE"/>
    <w:multiLevelType w:val="hybridMultilevel"/>
    <w:tmpl w:val="ABBAAE8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2B1A2C6B"/>
    <w:multiLevelType w:val="singleLevel"/>
    <w:tmpl w:val="E9367ED8"/>
    <w:lvl w:ilvl="0">
      <w:start w:val="1"/>
      <w:numFmt w:val="decimal"/>
      <w:lvlText w:val="%1."/>
      <w:legacy w:legacy="1" w:legacySpace="0" w:legacyIndent="360"/>
      <w:lvlJc w:val="left"/>
      <w:pPr>
        <w:ind w:left="360" w:hanging="360"/>
      </w:pPr>
      <w:rPr>
        <w:b w:val="0"/>
        <w:i w:val="0"/>
        <w:sz w:val="24"/>
      </w:rPr>
    </w:lvl>
  </w:abstractNum>
  <w:abstractNum w:abstractNumId="24">
    <w:nsid w:val="2F05200B"/>
    <w:multiLevelType w:val="hybridMultilevel"/>
    <w:tmpl w:val="8E62EBB6"/>
    <w:lvl w:ilvl="0" w:tplc="056C7434">
      <w:start w:val="1"/>
      <w:numFmt w:val="lowerLetter"/>
      <w:lvlText w:val="%1."/>
      <w:lvlJc w:val="left"/>
      <w:pPr>
        <w:tabs>
          <w:tab w:val="num" w:pos="1797"/>
        </w:tabs>
        <w:ind w:left="1797" w:hanging="360"/>
      </w:pPr>
      <w:rPr>
        <w:rFonts w:hint="default"/>
      </w:rPr>
    </w:lvl>
    <w:lvl w:ilvl="1" w:tplc="04090019" w:tentative="1">
      <w:start w:val="1"/>
      <w:numFmt w:val="lowerLetter"/>
      <w:lvlText w:val="%2."/>
      <w:lvlJc w:val="left"/>
      <w:pPr>
        <w:tabs>
          <w:tab w:val="num" w:pos="2517"/>
        </w:tabs>
        <w:ind w:left="2517" w:hanging="360"/>
      </w:pPr>
    </w:lvl>
    <w:lvl w:ilvl="2" w:tplc="0409001B" w:tentative="1">
      <w:start w:val="1"/>
      <w:numFmt w:val="lowerRoman"/>
      <w:lvlText w:val="%3."/>
      <w:lvlJc w:val="right"/>
      <w:pPr>
        <w:tabs>
          <w:tab w:val="num" w:pos="3237"/>
        </w:tabs>
        <w:ind w:left="3237" w:hanging="180"/>
      </w:pPr>
    </w:lvl>
    <w:lvl w:ilvl="3" w:tplc="0409000F" w:tentative="1">
      <w:start w:val="1"/>
      <w:numFmt w:val="decimal"/>
      <w:lvlText w:val="%4."/>
      <w:lvlJc w:val="left"/>
      <w:pPr>
        <w:tabs>
          <w:tab w:val="num" w:pos="3957"/>
        </w:tabs>
        <w:ind w:left="3957" w:hanging="360"/>
      </w:pPr>
    </w:lvl>
    <w:lvl w:ilvl="4" w:tplc="04090019" w:tentative="1">
      <w:start w:val="1"/>
      <w:numFmt w:val="lowerLetter"/>
      <w:lvlText w:val="%5."/>
      <w:lvlJc w:val="left"/>
      <w:pPr>
        <w:tabs>
          <w:tab w:val="num" w:pos="4677"/>
        </w:tabs>
        <w:ind w:left="4677" w:hanging="360"/>
      </w:pPr>
    </w:lvl>
    <w:lvl w:ilvl="5" w:tplc="0409001B" w:tentative="1">
      <w:start w:val="1"/>
      <w:numFmt w:val="lowerRoman"/>
      <w:lvlText w:val="%6."/>
      <w:lvlJc w:val="right"/>
      <w:pPr>
        <w:tabs>
          <w:tab w:val="num" w:pos="5397"/>
        </w:tabs>
        <w:ind w:left="5397" w:hanging="180"/>
      </w:pPr>
    </w:lvl>
    <w:lvl w:ilvl="6" w:tplc="0409000F" w:tentative="1">
      <w:start w:val="1"/>
      <w:numFmt w:val="decimal"/>
      <w:lvlText w:val="%7."/>
      <w:lvlJc w:val="left"/>
      <w:pPr>
        <w:tabs>
          <w:tab w:val="num" w:pos="6117"/>
        </w:tabs>
        <w:ind w:left="6117" w:hanging="360"/>
      </w:pPr>
    </w:lvl>
    <w:lvl w:ilvl="7" w:tplc="04090019" w:tentative="1">
      <w:start w:val="1"/>
      <w:numFmt w:val="lowerLetter"/>
      <w:lvlText w:val="%8."/>
      <w:lvlJc w:val="left"/>
      <w:pPr>
        <w:tabs>
          <w:tab w:val="num" w:pos="6837"/>
        </w:tabs>
        <w:ind w:left="6837" w:hanging="360"/>
      </w:pPr>
    </w:lvl>
    <w:lvl w:ilvl="8" w:tplc="0409001B" w:tentative="1">
      <w:start w:val="1"/>
      <w:numFmt w:val="lowerRoman"/>
      <w:lvlText w:val="%9."/>
      <w:lvlJc w:val="right"/>
      <w:pPr>
        <w:tabs>
          <w:tab w:val="num" w:pos="7557"/>
        </w:tabs>
        <w:ind w:left="7557" w:hanging="180"/>
      </w:pPr>
    </w:lvl>
  </w:abstractNum>
  <w:abstractNum w:abstractNumId="25">
    <w:nsid w:val="305C7BD1"/>
    <w:multiLevelType w:val="hybridMultilevel"/>
    <w:tmpl w:val="86E8D7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317C2F1F"/>
    <w:multiLevelType w:val="hybridMultilevel"/>
    <w:tmpl w:val="A498CC36"/>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369F3B83"/>
    <w:multiLevelType w:val="hybridMultilevel"/>
    <w:tmpl w:val="63F2DA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8CE7F33"/>
    <w:multiLevelType w:val="singleLevel"/>
    <w:tmpl w:val="E9367ED8"/>
    <w:lvl w:ilvl="0">
      <w:start w:val="1"/>
      <w:numFmt w:val="decimal"/>
      <w:lvlText w:val="%1."/>
      <w:legacy w:legacy="1" w:legacySpace="0" w:legacyIndent="360"/>
      <w:lvlJc w:val="left"/>
      <w:pPr>
        <w:ind w:left="720" w:hanging="360"/>
      </w:pPr>
      <w:rPr>
        <w:b w:val="0"/>
        <w:i w:val="0"/>
        <w:sz w:val="24"/>
      </w:rPr>
    </w:lvl>
  </w:abstractNum>
  <w:abstractNum w:abstractNumId="29">
    <w:nsid w:val="391E76BC"/>
    <w:multiLevelType w:val="singleLevel"/>
    <w:tmpl w:val="9E244BDA"/>
    <w:lvl w:ilvl="0">
      <w:start w:val="3"/>
      <w:numFmt w:val="decimal"/>
      <w:lvlText w:val="%1."/>
      <w:legacy w:legacy="1" w:legacySpace="0" w:legacyIndent="360"/>
      <w:lvlJc w:val="left"/>
      <w:pPr>
        <w:ind w:left="360" w:hanging="360"/>
      </w:pPr>
    </w:lvl>
  </w:abstractNum>
  <w:abstractNum w:abstractNumId="30">
    <w:nsid w:val="3FD17621"/>
    <w:multiLevelType w:val="hybridMultilevel"/>
    <w:tmpl w:val="3824486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1">
    <w:nsid w:val="474618F4"/>
    <w:multiLevelType w:val="hybridMultilevel"/>
    <w:tmpl w:val="22D0E46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48C91148"/>
    <w:multiLevelType w:val="hybridMultilevel"/>
    <w:tmpl w:val="05609B4E"/>
    <w:lvl w:ilvl="0" w:tplc="0409000F">
      <w:start w:val="1"/>
      <w:numFmt w:val="decimal"/>
      <w:lvlText w:val="%1."/>
      <w:lvlJc w:val="left"/>
      <w:pPr>
        <w:tabs>
          <w:tab w:val="num" w:pos="720"/>
        </w:tabs>
        <w:ind w:left="72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494C37D4"/>
    <w:multiLevelType w:val="hybridMultilevel"/>
    <w:tmpl w:val="E212726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4A3E6E3A"/>
    <w:multiLevelType w:val="hybridMultilevel"/>
    <w:tmpl w:val="CEE836C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4C14673F"/>
    <w:multiLevelType w:val="singleLevel"/>
    <w:tmpl w:val="E9367ED8"/>
    <w:lvl w:ilvl="0">
      <w:start w:val="1"/>
      <w:numFmt w:val="decimal"/>
      <w:lvlText w:val="%1."/>
      <w:legacy w:legacy="1" w:legacySpace="0" w:legacyIndent="360"/>
      <w:lvlJc w:val="left"/>
      <w:pPr>
        <w:ind w:left="360" w:hanging="360"/>
      </w:pPr>
      <w:rPr>
        <w:b w:val="0"/>
        <w:i w:val="0"/>
        <w:sz w:val="24"/>
      </w:rPr>
    </w:lvl>
  </w:abstractNum>
  <w:abstractNum w:abstractNumId="36">
    <w:nsid w:val="539C4936"/>
    <w:multiLevelType w:val="hybridMultilevel"/>
    <w:tmpl w:val="E88A8B74"/>
    <w:lvl w:ilvl="0" w:tplc="F77A9EBE">
      <w:start w:val="1"/>
      <w:numFmt w:val="decimal"/>
      <w:lvlText w:val="%1."/>
      <w:lvlJc w:val="left"/>
      <w:pPr>
        <w:tabs>
          <w:tab w:val="num" w:pos="450"/>
        </w:tabs>
        <w:ind w:left="450" w:hanging="450"/>
      </w:pPr>
      <w:rPr>
        <w:rFonts w:hint="default"/>
      </w:rPr>
    </w:lvl>
    <w:lvl w:ilvl="1" w:tplc="0409000F">
      <w:start w:val="1"/>
      <w:numFmt w:val="decimal"/>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7">
    <w:nsid w:val="53FE005F"/>
    <w:multiLevelType w:val="singleLevel"/>
    <w:tmpl w:val="E9367ED8"/>
    <w:lvl w:ilvl="0">
      <w:start w:val="1"/>
      <w:numFmt w:val="decimal"/>
      <w:lvlText w:val="%1."/>
      <w:legacy w:legacy="1" w:legacySpace="0" w:legacyIndent="360"/>
      <w:lvlJc w:val="left"/>
      <w:pPr>
        <w:ind w:left="360" w:hanging="360"/>
      </w:pPr>
      <w:rPr>
        <w:b w:val="0"/>
        <w:i w:val="0"/>
        <w:sz w:val="24"/>
      </w:rPr>
    </w:lvl>
  </w:abstractNum>
  <w:abstractNum w:abstractNumId="38">
    <w:nsid w:val="56E54C1A"/>
    <w:multiLevelType w:val="singleLevel"/>
    <w:tmpl w:val="E9367ED8"/>
    <w:lvl w:ilvl="0">
      <w:start w:val="1"/>
      <w:numFmt w:val="decimal"/>
      <w:lvlText w:val="%1."/>
      <w:legacy w:legacy="1" w:legacySpace="0" w:legacyIndent="360"/>
      <w:lvlJc w:val="left"/>
      <w:pPr>
        <w:ind w:left="720" w:hanging="360"/>
      </w:pPr>
      <w:rPr>
        <w:b w:val="0"/>
        <w:i w:val="0"/>
        <w:sz w:val="24"/>
      </w:rPr>
    </w:lvl>
  </w:abstractNum>
  <w:abstractNum w:abstractNumId="39">
    <w:nsid w:val="58BC6363"/>
    <w:multiLevelType w:val="hybridMultilevel"/>
    <w:tmpl w:val="40489A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nsid w:val="5A4F50E6"/>
    <w:multiLevelType w:val="hybridMultilevel"/>
    <w:tmpl w:val="5D749DAA"/>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nsid w:val="5D7B142C"/>
    <w:multiLevelType w:val="singleLevel"/>
    <w:tmpl w:val="E9367ED8"/>
    <w:lvl w:ilvl="0">
      <w:start w:val="1"/>
      <w:numFmt w:val="decimal"/>
      <w:lvlText w:val="%1."/>
      <w:legacy w:legacy="1" w:legacySpace="0" w:legacyIndent="360"/>
      <w:lvlJc w:val="left"/>
      <w:pPr>
        <w:ind w:left="360" w:hanging="360"/>
      </w:pPr>
      <w:rPr>
        <w:b w:val="0"/>
        <w:i w:val="0"/>
        <w:sz w:val="24"/>
      </w:rPr>
    </w:lvl>
  </w:abstractNum>
  <w:abstractNum w:abstractNumId="42">
    <w:nsid w:val="5FAF77E1"/>
    <w:multiLevelType w:val="hybridMultilevel"/>
    <w:tmpl w:val="7D520EEC"/>
    <w:lvl w:ilvl="0" w:tplc="0409000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nsid w:val="6FF859D4"/>
    <w:multiLevelType w:val="hybridMultilevel"/>
    <w:tmpl w:val="D1B003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nsid w:val="72CF47EE"/>
    <w:multiLevelType w:val="hybridMultilevel"/>
    <w:tmpl w:val="5D749DAA"/>
    <w:lvl w:ilvl="0" w:tplc="04090001">
      <w:start w:val="1"/>
      <w:numFmt w:val="bullet"/>
      <w:lvlText w:val=""/>
      <w:lvlJc w:val="left"/>
      <w:pPr>
        <w:tabs>
          <w:tab w:val="num" w:pos="720"/>
        </w:tabs>
        <w:ind w:left="720" w:hanging="360"/>
      </w:pPr>
      <w:rPr>
        <w:rFonts w:ascii="Symbol" w:hAnsi="Symbol" w:hint="default"/>
      </w:rPr>
    </w:lvl>
    <w:lvl w:ilvl="1" w:tplc="1DDC0244">
      <w:start w:val="1"/>
      <w:numFmt w:val="bullet"/>
      <w:pStyle w:val="Bulletedtes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5">
    <w:nsid w:val="78C32A7C"/>
    <w:multiLevelType w:val="hybridMultilevel"/>
    <w:tmpl w:val="05609B4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nsid w:val="7D7D7D08"/>
    <w:multiLevelType w:val="singleLevel"/>
    <w:tmpl w:val="E9367ED8"/>
    <w:lvl w:ilvl="0">
      <w:start w:val="1"/>
      <w:numFmt w:val="decimal"/>
      <w:lvlText w:val="%1."/>
      <w:legacy w:legacy="1" w:legacySpace="0" w:legacyIndent="360"/>
      <w:lvlJc w:val="left"/>
      <w:pPr>
        <w:ind w:left="360" w:hanging="360"/>
      </w:pPr>
      <w:rPr>
        <w:b w:val="0"/>
        <w:i w:val="0"/>
        <w:sz w:val="24"/>
      </w:rPr>
    </w:lvl>
  </w:abstractNum>
  <w:abstractNum w:abstractNumId="47">
    <w:nsid w:val="7E4E3CE9"/>
    <w:multiLevelType w:val="hybridMultilevel"/>
    <w:tmpl w:val="F27658A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46"/>
  </w:num>
  <w:num w:numId="3">
    <w:abstractNumId w:val="35"/>
  </w:num>
  <w:num w:numId="4">
    <w:abstractNumId w:val="21"/>
  </w:num>
  <w:num w:numId="5">
    <w:abstractNumId w:val="16"/>
  </w:num>
  <w:num w:numId="6">
    <w:abstractNumId w:val="41"/>
  </w:num>
  <w:num w:numId="7">
    <w:abstractNumId w:val="29"/>
  </w:num>
  <w:num w:numId="8">
    <w:abstractNumId w:val="23"/>
  </w:num>
  <w:num w:numId="9">
    <w:abstractNumId w:val="38"/>
  </w:num>
  <w:num w:numId="10">
    <w:abstractNumId w:val="28"/>
  </w:num>
  <w:num w:numId="11">
    <w:abstractNumId w:val="13"/>
  </w:num>
  <w:num w:numId="12">
    <w:abstractNumId w:val="37"/>
  </w:num>
  <w:num w:numId="13">
    <w:abstractNumId w:val="45"/>
  </w:num>
  <w:num w:numId="14">
    <w:abstractNumId w:val="32"/>
  </w:num>
  <w:num w:numId="15">
    <w:abstractNumId w:val="10"/>
    <w:lvlOverride w:ilvl="0">
      <w:lvl w:ilvl="0">
        <w:start w:val="1"/>
        <w:numFmt w:val="bullet"/>
        <w:lvlText w:val="?"/>
        <w:legacy w:legacy="1" w:legacySpace="0" w:legacyIndent="144"/>
        <w:lvlJc w:val="left"/>
        <w:pPr>
          <w:ind w:left="144" w:hanging="144"/>
        </w:pPr>
        <w:rPr>
          <w:rFonts w:ascii="Arial" w:hAnsi="Arial" w:hint="default"/>
        </w:rPr>
      </w:lvl>
    </w:lvlOverride>
  </w:num>
  <w:num w:numId="16">
    <w:abstractNumId w:val="9"/>
  </w:num>
  <w:num w:numId="17">
    <w:abstractNumId w:val="10"/>
    <w:lvlOverride w:ilvl="0">
      <w:lvl w:ilvl="0">
        <w:start w:val="1"/>
        <w:numFmt w:val="bullet"/>
        <w:lvlText w:val="?"/>
        <w:legacy w:legacy="1" w:legacySpace="0" w:legacyIndent="144"/>
        <w:lvlJc w:val="left"/>
        <w:pPr>
          <w:ind w:left="504" w:hanging="144"/>
        </w:pPr>
        <w:rPr>
          <w:rFonts w:ascii="Arial" w:hAnsi="Arial" w:hint="default"/>
          <w:sz w:val="12"/>
        </w:rPr>
      </w:lvl>
    </w:lvlOverride>
  </w:num>
  <w:num w:numId="18">
    <w:abstractNumId w:val="18"/>
  </w:num>
  <w:num w:numId="19">
    <w:abstractNumId w:val="34"/>
  </w:num>
  <w:num w:numId="20">
    <w:abstractNumId w:val="33"/>
  </w:num>
  <w:num w:numId="21">
    <w:abstractNumId w:val="15"/>
  </w:num>
  <w:num w:numId="22">
    <w:abstractNumId w:val="26"/>
  </w:num>
  <w:num w:numId="23">
    <w:abstractNumId w:val="44"/>
  </w:num>
  <w:num w:numId="24">
    <w:abstractNumId w:val="11"/>
  </w:num>
  <w:num w:numId="25">
    <w:abstractNumId w:val="31"/>
  </w:num>
  <w:num w:numId="26">
    <w:abstractNumId w:val="43"/>
  </w:num>
  <w:num w:numId="27">
    <w:abstractNumId w:val="10"/>
    <w:lvlOverride w:ilvl="0">
      <w:lvl w:ilvl="0">
        <w:start w:val="1"/>
        <w:numFmt w:val="bullet"/>
        <w:lvlText w:val=""/>
        <w:legacy w:legacy="1" w:legacySpace="0" w:legacyIndent="144"/>
        <w:lvlJc w:val="left"/>
        <w:pPr>
          <w:ind w:left="504" w:hanging="144"/>
        </w:pPr>
        <w:rPr>
          <w:rFonts w:ascii="Helvetica" w:hAnsi="Helvetica" w:hint="default"/>
          <w:sz w:val="12"/>
        </w:rPr>
      </w:lvl>
    </w:lvlOverride>
  </w:num>
  <w:num w:numId="28">
    <w:abstractNumId w:val="39"/>
  </w:num>
  <w:num w:numId="29">
    <w:abstractNumId w:val="19"/>
  </w:num>
  <w:num w:numId="30">
    <w:abstractNumId w:val="24"/>
  </w:num>
  <w:num w:numId="31">
    <w:abstractNumId w:val="40"/>
  </w:num>
  <w:num w:numId="32">
    <w:abstractNumId w:val="30"/>
  </w:num>
  <w:num w:numId="33">
    <w:abstractNumId w:val="14"/>
  </w:num>
  <w:num w:numId="34">
    <w:abstractNumId w:val="12"/>
  </w:num>
  <w:num w:numId="35">
    <w:abstractNumId w:val="25"/>
  </w:num>
  <w:num w:numId="36">
    <w:abstractNumId w:val="47"/>
  </w:num>
  <w:num w:numId="37">
    <w:abstractNumId w:val="20"/>
  </w:num>
  <w:num w:numId="38">
    <w:abstractNumId w:val="17"/>
  </w:num>
  <w:num w:numId="39">
    <w:abstractNumId w:val="7"/>
  </w:num>
  <w:num w:numId="40">
    <w:abstractNumId w:val="6"/>
  </w:num>
  <w:num w:numId="41">
    <w:abstractNumId w:val="4"/>
  </w:num>
  <w:num w:numId="42">
    <w:abstractNumId w:val="8"/>
  </w:num>
  <w:num w:numId="43">
    <w:abstractNumId w:val="3"/>
  </w:num>
  <w:num w:numId="44">
    <w:abstractNumId w:val="2"/>
  </w:num>
  <w:num w:numId="45">
    <w:abstractNumId w:val="1"/>
  </w:num>
  <w:num w:numId="46">
    <w:abstractNumId w:val="0"/>
  </w:num>
  <w:num w:numId="47">
    <w:abstractNumId w:val="36"/>
  </w:num>
  <w:num w:numId="48">
    <w:abstractNumId w:val="22"/>
  </w:num>
  <w:num w:numId="49">
    <w:abstractNumId w:val="42"/>
  </w:num>
  <w:num w:numId="5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activeWritingStyle w:appName="MSWord" w:lang="en-US" w:vendorID="64" w:dllVersion="131077" w:nlCheck="1" w:checkStyle="1"/>
  <w:activeWritingStyle w:appName="MSWord" w:lang="en-US" w:vendorID="64" w:dllVersion="131078" w:nlCheck="1"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markup="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docVars>
    <w:docVar w:name="EN.InstantFormat" w:val="䂚³ۇ~Ќ⻉Ü_x000a_Table Grid7嘺l혓0ӿӿӿӿӿӿl␃ᐃ碤愀̤ll͠＀＀＀Ą＀Ą＀Ą＀Ą＀Ą＀Ą氀氀̀̃uðxĀāāऀĀś耀＀dЉЉЁ＀＀＀＀_x000a_$%ÿ䤟}á腏½僀M뮛Y撀¢걋Æ雷Fÿÿá䤟}_x000a__x000a__x000a_ter㍏ᷘŘs 2008.docr+xmlㆋñ⃿⒐䄋ЃЀ＀dЀЀЀЀ꼀࢕ꯈ·ꯈ·008.doc＀dЀЀǡǬǭǵǷ.ǼȔȖȚȜȝȡ+ əɟɡ%(ɷʋ셀Ŝ鄸··㍏㊺v3䫔༒docږͲ례א뢔א루א뤼א릐א매א머א몌א笀չ答չ箨չ篼չ籐չ粤չ糸չ経չ耀䀀"/>
  </w:docVars>
  <w:rsids>
    <w:rsidRoot w:val="004E258D"/>
    <w:rsid w:val="0000113B"/>
    <w:rsid w:val="00005F5C"/>
    <w:rsid w:val="00006FDD"/>
    <w:rsid w:val="0003127E"/>
    <w:rsid w:val="00055D7B"/>
    <w:rsid w:val="00063B11"/>
    <w:rsid w:val="000754EE"/>
    <w:rsid w:val="00080E73"/>
    <w:rsid w:val="000867A9"/>
    <w:rsid w:val="000870FF"/>
    <w:rsid w:val="000A3EF3"/>
    <w:rsid w:val="000C3F8E"/>
    <w:rsid w:val="000C77D8"/>
    <w:rsid w:val="000D123F"/>
    <w:rsid w:val="000D33EC"/>
    <w:rsid w:val="000D5F9F"/>
    <w:rsid w:val="000E0A16"/>
    <w:rsid w:val="000F64DF"/>
    <w:rsid w:val="000F7D9A"/>
    <w:rsid w:val="00107A71"/>
    <w:rsid w:val="00124ACD"/>
    <w:rsid w:val="0013412F"/>
    <w:rsid w:val="001376AE"/>
    <w:rsid w:val="001601BA"/>
    <w:rsid w:val="00163347"/>
    <w:rsid w:val="00163CAF"/>
    <w:rsid w:val="001732EE"/>
    <w:rsid w:val="00194808"/>
    <w:rsid w:val="001A4C72"/>
    <w:rsid w:val="001B1331"/>
    <w:rsid w:val="001B43C5"/>
    <w:rsid w:val="001D22F2"/>
    <w:rsid w:val="001E20A8"/>
    <w:rsid w:val="001E2BBA"/>
    <w:rsid w:val="001E2CA7"/>
    <w:rsid w:val="001E5209"/>
    <w:rsid w:val="001F08B0"/>
    <w:rsid w:val="001F6300"/>
    <w:rsid w:val="00201A68"/>
    <w:rsid w:val="002055C3"/>
    <w:rsid w:val="00206A9C"/>
    <w:rsid w:val="00213118"/>
    <w:rsid w:val="00241909"/>
    <w:rsid w:val="00273C79"/>
    <w:rsid w:val="00274BA0"/>
    <w:rsid w:val="002848C8"/>
    <w:rsid w:val="002B0D12"/>
    <w:rsid w:val="002B41CD"/>
    <w:rsid w:val="002B6B7F"/>
    <w:rsid w:val="002B6F29"/>
    <w:rsid w:val="002B7FE6"/>
    <w:rsid w:val="002D5592"/>
    <w:rsid w:val="002E2A9C"/>
    <w:rsid w:val="002E54B8"/>
    <w:rsid w:val="002F1C8A"/>
    <w:rsid w:val="002F5CB9"/>
    <w:rsid w:val="00314C1A"/>
    <w:rsid w:val="00326865"/>
    <w:rsid w:val="00345611"/>
    <w:rsid w:val="00346BD5"/>
    <w:rsid w:val="00347DC8"/>
    <w:rsid w:val="003531A0"/>
    <w:rsid w:val="0035578D"/>
    <w:rsid w:val="0036274A"/>
    <w:rsid w:val="00362FDE"/>
    <w:rsid w:val="003736FC"/>
    <w:rsid w:val="0038005F"/>
    <w:rsid w:val="0039422A"/>
    <w:rsid w:val="0039796A"/>
    <w:rsid w:val="003D114E"/>
    <w:rsid w:val="003E2E6C"/>
    <w:rsid w:val="003E432C"/>
    <w:rsid w:val="003E5920"/>
    <w:rsid w:val="003F1D6A"/>
    <w:rsid w:val="003F6A3E"/>
    <w:rsid w:val="004067FF"/>
    <w:rsid w:val="004236AA"/>
    <w:rsid w:val="00423D6A"/>
    <w:rsid w:val="00450A18"/>
    <w:rsid w:val="0046037E"/>
    <w:rsid w:val="004700F3"/>
    <w:rsid w:val="004736A9"/>
    <w:rsid w:val="00481312"/>
    <w:rsid w:val="004974B6"/>
    <w:rsid w:val="004C41E1"/>
    <w:rsid w:val="004C4D33"/>
    <w:rsid w:val="004C50CD"/>
    <w:rsid w:val="004C61D2"/>
    <w:rsid w:val="004D2D7B"/>
    <w:rsid w:val="004D3F4F"/>
    <w:rsid w:val="004D661F"/>
    <w:rsid w:val="004E258D"/>
    <w:rsid w:val="004E2B13"/>
    <w:rsid w:val="004E715D"/>
    <w:rsid w:val="004F65A2"/>
    <w:rsid w:val="00502F4B"/>
    <w:rsid w:val="00526A56"/>
    <w:rsid w:val="005306CB"/>
    <w:rsid w:val="00530819"/>
    <w:rsid w:val="005319B5"/>
    <w:rsid w:val="0053263E"/>
    <w:rsid w:val="00555934"/>
    <w:rsid w:val="00556AD1"/>
    <w:rsid w:val="00561289"/>
    <w:rsid w:val="00574BE3"/>
    <w:rsid w:val="00575164"/>
    <w:rsid w:val="00577323"/>
    <w:rsid w:val="00590296"/>
    <w:rsid w:val="005949A8"/>
    <w:rsid w:val="00597335"/>
    <w:rsid w:val="005B0285"/>
    <w:rsid w:val="005B04FA"/>
    <w:rsid w:val="005B0585"/>
    <w:rsid w:val="005B6CF9"/>
    <w:rsid w:val="005C3010"/>
    <w:rsid w:val="005C5982"/>
    <w:rsid w:val="005E3F41"/>
    <w:rsid w:val="005E78B7"/>
    <w:rsid w:val="005F7C2D"/>
    <w:rsid w:val="00601B68"/>
    <w:rsid w:val="0060409B"/>
    <w:rsid w:val="006123A5"/>
    <w:rsid w:val="00620F92"/>
    <w:rsid w:val="00623646"/>
    <w:rsid w:val="00632F99"/>
    <w:rsid w:val="0063635C"/>
    <w:rsid w:val="00647DDB"/>
    <w:rsid w:val="006508DC"/>
    <w:rsid w:val="006545A6"/>
    <w:rsid w:val="00656B49"/>
    <w:rsid w:val="006608D9"/>
    <w:rsid w:val="00661414"/>
    <w:rsid w:val="00670D17"/>
    <w:rsid w:val="0068697D"/>
    <w:rsid w:val="006A263F"/>
    <w:rsid w:val="006B18F4"/>
    <w:rsid w:val="006C052F"/>
    <w:rsid w:val="006C6A3B"/>
    <w:rsid w:val="006D564A"/>
    <w:rsid w:val="006E3555"/>
    <w:rsid w:val="006F7137"/>
    <w:rsid w:val="007036EE"/>
    <w:rsid w:val="0070452A"/>
    <w:rsid w:val="00723276"/>
    <w:rsid w:val="00727125"/>
    <w:rsid w:val="00731495"/>
    <w:rsid w:val="007342DB"/>
    <w:rsid w:val="00734A91"/>
    <w:rsid w:val="00734CA7"/>
    <w:rsid w:val="00761F34"/>
    <w:rsid w:val="0076516E"/>
    <w:rsid w:val="00765FCE"/>
    <w:rsid w:val="007763F4"/>
    <w:rsid w:val="007972D9"/>
    <w:rsid w:val="0079757E"/>
    <w:rsid w:val="007B0373"/>
    <w:rsid w:val="007B4B8F"/>
    <w:rsid w:val="007C177B"/>
    <w:rsid w:val="007D211A"/>
    <w:rsid w:val="007D50BA"/>
    <w:rsid w:val="007F72F4"/>
    <w:rsid w:val="0081194C"/>
    <w:rsid w:val="008163DA"/>
    <w:rsid w:val="00823776"/>
    <w:rsid w:val="00826550"/>
    <w:rsid w:val="008303F8"/>
    <w:rsid w:val="00833929"/>
    <w:rsid w:val="00833F43"/>
    <w:rsid w:val="00835AAE"/>
    <w:rsid w:val="008367C3"/>
    <w:rsid w:val="0083706A"/>
    <w:rsid w:val="00841E7D"/>
    <w:rsid w:val="00845630"/>
    <w:rsid w:val="00846F7C"/>
    <w:rsid w:val="00850FAE"/>
    <w:rsid w:val="008540F0"/>
    <w:rsid w:val="00862CDE"/>
    <w:rsid w:val="00866BBE"/>
    <w:rsid w:val="0088033F"/>
    <w:rsid w:val="0088650C"/>
    <w:rsid w:val="00887135"/>
    <w:rsid w:val="008A4A24"/>
    <w:rsid w:val="008B0F0C"/>
    <w:rsid w:val="008C108D"/>
    <w:rsid w:val="008C2844"/>
    <w:rsid w:val="008C4E97"/>
    <w:rsid w:val="008C6FA7"/>
    <w:rsid w:val="008D146B"/>
    <w:rsid w:val="008F0796"/>
    <w:rsid w:val="0090745D"/>
    <w:rsid w:val="00913B8C"/>
    <w:rsid w:val="009156A3"/>
    <w:rsid w:val="00933F77"/>
    <w:rsid w:val="009506F6"/>
    <w:rsid w:val="0095127A"/>
    <w:rsid w:val="009553BB"/>
    <w:rsid w:val="00960F6A"/>
    <w:rsid w:val="00975934"/>
    <w:rsid w:val="00990B41"/>
    <w:rsid w:val="009A410D"/>
    <w:rsid w:val="009B7506"/>
    <w:rsid w:val="009C1E46"/>
    <w:rsid w:val="009D6087"/>
    <w:rsid w:val="009D6586"/>
    <w:rsid w:val="009E1056"/>
    <w:rsid w:val="009F2D05"/>
    <w:rsid w:val="009F6445"/>
    <w:rsid w:val="009F6EA3"/>
    <w:rsid w:val="00A018B7"/>
    <w:rsid w:val="00A164DE"/>
    <w:rsid w:val="00A2053F"/>
    <w:rsid w:val="00A260D1"/>
    <w:rsid w:val="00A31A9C"/>
    <w:rsid w:val="00A60531"/>
    <w:rsid w:val="00A6076E"/>
    <w:rsid w:val="00A73F92"/>
    <w:rsid w:val="00A83FC2"/>
    <w:rsid w:val="00A93096"/>
    <w:rsid w:val="00AA1B29"/>
    <w:rsid w:val="00AA37CF"/>
    <w:rsid w:val="00AB44AD"/>
    <w:rsid w:val="00AB5FCC"/>
    <w:rsid w:val="00AC3A45"/>
    <w:rsid w:val="00AD5C0B"/>
    <w:rsid w:val="00AF0625"/>
    <w:rsid w:val="00B035DC"/>
    <w:rsid w:val="00B1559D"/>
    <w:rsid w:val="00B412C6"/>
    <w:rsid w:val="00B552D7"/>
    <w:rsid w:val="00B818FF"/>
    <w:rsid w:val="00B85472"/>
    <w:rsid w:val="00BB0E9D"/>
    <w:rsid w:val="00BB3DBD"/>
    <w:rsid w:val="00BB4BBE"/>
    <w:rsid w:val="00BD02BE"/>
    <w:rsid w:val="00BD341A"/>
    <w:rsid w:val="00BD46CB"/>
    <w:rsid w:val="00BD7387"/>
    <w:rsid w:val="00BE00ED"/>
    <w:rsid w:val="00C03C64"/>
    <w:rsid w:val="00C067B4"/>
    <w:rsid w:val="00C30249"/>
    <w:rsid w:val="00C31FF6"/>
    <w:rsid w:val="00C402C6"/>
    <w:rsid w:val="00C506F1"/>
    <w:rsid w:val="00C7366A"/>
    <w:rsid w:val="00C82B2F"/>
    <w:rsid w:val="00C8316E"/>
    <w:rsid w:val="00C87277"/>
    <w:rsid w:val="00CB5371"/>
    <w:rsid w:val="00CB72E9"/>
    <w:rsid w:val="00CC634F"/>
    <w:rsid w:val="00CD060F"/>
    <w:rsid w:val="00CD4D8A"/>
    <w:rsid w:val="00CE7564"/>
    <w:rsid w:val="00D15AB9"/>
    <w:rsid w:val="00D30D0F"/>
    <w:rsid w:val="00D50E69"/>
    <w:rsid w:val="00D5160F"/>
    <w:rsid w:val="00D51E4A"/>
    <w:rsid w:val="00D86179"/>
    <w:rsid w:val="00D90003"/>
    <w:rsid w:val="00D90F5D"/>
    <w:rsid w:val="00D92581"/>
    <w:rsid w:val="00DA014F"/>
    <w:rsid w:val="00DB6B77"/>
    <w:rsid w:val="00DB6D5B"/>
    <w:rsid w:val="00DC2EC9"/>
    <w:rsid w:val="00DC7C89"/>
    <w:rsid w:val="00DD297C"/>
    <w:rsid w:val="00DD6B08"/>
    <w:rsid w:val="00DF325F"/>
    <w:rsid w:val="00E1282B"/>
    <w:rsid w:val="00E1627C"/>
    <w:rsid w:val="00E178B4"/>
    <w:rsid w:val="00E22C90"/>
    <w:rsid w:val="00E25726"/>
    <w:rsid w:val="00E661D8"/>
    <w:rsid w:val="00E712C0"/>
    <w:rsid w:val="00E71597"/>
    <w:rsid w:val="00E73ABF"/>
    <w:rsid w:val="00E818CB"/>
    <w:rsid w:val="00E971A8"/>
    <w:rsid w:val="00EA742C"/>
    <w:rsid w:val="00EC13A7"/>
    <w:rsid w:val="00EC60B0"/>
    <w:rsid w:val="00ED25D7"/>
    <w:rsid w:val="00EE524A"/>
    <w:rsid w:val="00EE5DE7"/>
    <w:rsid w:val="00EF14E4"/>
    <w:rsid w:val="00F00084"/>
    <w:rsid w:val="00F0422F"/>
    <w:rsid w:val="00F07663"/>
    <w:rsid w:val="00F11EB2"/>
    <w:rsid w:val="00F14060"/>
    <w:rsid w:val="00F14612"/>
    <w:rsid w:val="00F24112"/>
    <w:rsid w:val="00F424E0"/>
    <w:rsid w:val="00F4362F"/>
    <w:rsid w:val="00F440E8"/>
    <w:rsid w:val="00F45D87"/>
    <w:rsid w:val="00F5024C"/>
    <w:rsid w:val="00F70BB1"/>
    <w:rsid w:val="00F76940"/>
    <w:rsid w:val="00F87A8B"/>
    <w:rsid w:val="00FA05AF"/>
    <w:rsid w:val="00FA7DF8"/>
    <w:rsid w:val="00FD01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annotation text" w:uiPriority="99"/>
    <w:lsdException w:name="caption" w:qFormat="1"/>
    <w:lsdException w:name="table of figures" w:uiPriority="99"/>
    <w:lsdException w:name="annotation reference" w:uiPriority="99"/>
    <w:lsdException w:name="Title" w:qFormat="1"/>
    <w:lsdException w:name="Default Paragraph Font" w:uiPriority="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unhideWhenUsed/>
    <w:qFormat/>
    <w:rsid w:val="00B1559D"/>
    <w:pPr>
      <w:spacing w:after="120"/>
      <w:jc w:val="both"/>
    </w:pPr>
    <w:rPr>
      <w:sz w:val="24"/>
      <w:szCs w:val="24"/>
    </w:rPr>
  </w:style>
  <w:style w:type="paragraph" w:styleId="Heading1">
    <w:name w:val="heading 1"/>
    <w:basedOn w:val="Normal"/>
    <w:next w:val="Normal"/>
    <w:link w:val="Heading1Char"/>
    <w:unhideWhenUsed/>
    <w:qFormat/>
    <w:rsid w:val="00D86179"/>
    <w:pPr>
      <w:keepNext/>
      <w:keepLines/>
      <w:suppressAutoHyphens/>
      <w:spacing w:before="120"/>
      <w:ind w:left="288" w:right="288"/>
      <w:jc w:val="center"/>
      <w:outlineLvl w:val="0"/>
    </w:pPr>
    <w:rPr>
      <w:rFonts w:ascii="Times New Roman Bold" w:hAnsi="Times New Roman Bold"/>
      <w:b/>
      <w:caps/>
      <w:sz w:val="32"/>
      <w:szCs w:val="20"/>
    </w:rPr>
  </w:style>
  <w:style w:type="paragraph" w:styleId="Heading2">
    <w:name w:val="heading 2"/>
    <w:basedOn w:val="Normal"/>
    <w:next w:val="Normal"/>
    <w:unhideWhenUsed/>
    <w:qFormat/>
    <w:rsid w:val="00D86179"/>
    <w:pPr>
      <w:keepNext/>
      <w:suppressAutoHyphens/>
      <w:spacing w:before="120"/>
      <w:jc w:val="left"/>
      <w:outlineLvl w:val="1"/>
    </w:pPr>
    <w:rPr>
      <w:rFonts w:ascii="Times New Roman Bold" w:hAnsi="Times New Roman Bold"/>
      <w:b/>
      <w:smallCaps/>
      <w:sz w:val="30"/>
      <w:szCs w:val="20"/>
    </w:rPr>
  </w:style>
  <w:style w:type="paragraph" w:styleId="Heading3">
    <w:name w:val="heading 3"/>
    <w:basedOn w:val="Normal"/>
    <w:next w:val="Normal"/>
    <w:link w:val="Heading3Char"/>
    <w:unhideWhenUsed/>
    <w:qFormat/>
    <w:rsid w:val="00D86179"/>
    <w:pPr>
      <w:keepNext/>
      <w:suppressAutoHyphens/>
      <w:jc w:val="left"/>
      <w:outlineLvl w:val="2"/>
    </w:pPr>
    <w:rPr>
      <w:b/>
      <w:sz w:val="26"/>
      <w:szCs w:val="20"/>
    </w:rPr>
  </w:style>
  <w:style w:type="paragraph" w:styleId="Heading4">
    <w:name w:val="heading 4"/>
    <w:basedOn w:val="Normal"/>
    <w:next w:val="Normal"/>
    <w:unhideWhenUsed/>
    <w:qFormat/>
    <w:rsid w:val="00D86179"/>
    <w:pPr>
      <w:keepNext/>
      <w:jc w:val="center"/>
      <w:outlineLvl w:val="3"/>
    </w:pPr>
    <w:rPr>
      <w:rFonts w:ascii="Times New Roman Bold" w:hAnsi="Times New Roman Bold"/>
      <w:b/>
      <w:bCs/>
      <w:i/>
      <w:szCs w:val="28"/>
    </w:rPr>
  </w:style>
  <w:style w:type="paragraph" w:styleId="Heading5">
    <w:name w:val="heading 5"/>
    <w:basedOn w:val="Normal"/>
    <w:next w:val="Normal"/>
    <w:autoRedefine/>
    <w:unhideWhenUsed/>
    <w:qFormat/>
    <w:rsid w:val="00D86179"/>
    <w:pPr>
      <w:keepNext/>
      <w:spacing w:before="60"/>
      <w:outlineLvl w:val="4"/>
    </w:pPr>
    <w:rPr>
      <w:rFonts w:ascii="Times New Roman Bold" w:hAnsi="Times New Roman Bold"/>
      <w:b/>
      <w:bCs/>
      <w:iCs/>
      <w:szCs w:val="26"/>
    </w:rPr>
  </w:style>
  <w:style w:type="paragraph" w:styleId="Heading6">
    <w:name w:val="heading 6"/>
    <w:basedOn w:val="Normal"/>
    <w:next w:val="Normal"/>
    <w:unhideWhenUsed/>
    <w:qFormat/>
    <w:rsid w:val="00D86179"/>
    <w:pPr>
      <w:spacing w:before="240" w:after="60"/>
      <w:outlineLvl w:val="5"/>
    </w:pPr>
    <w:rPr>
      <w:b/>
      <w:bCs/>
      <w:sz w:val="22"/>
      <w:szCs w:val="22"/>
    </w:rPr>
  </w:style>
  <w:style w:type="paragraph" w:styleId="Heading7">
    <w:name w:val="heading 7"/>
    <w:basedOn w:val="Normal"/>
    <w:next w:val="Normal"/>
    <w:unhideWhenUsed/>
    <w:qFormat/>
    <w:rsid w:val="00D86179"/>
    <w:pPr>
      <w:spacing w:before="240" w:after="60"/>
      <w:outlineLvl w:val="6"/>
    </w:pPr>
  </w:style>
  <w:style w:type="paragraph" w:styleId="Heading8">
    <w:name w:val="heading 8"/>
    <w:basedOn w:val="Normal"/>
    <w:next w:val="Normal"/>
    <w:unhideWhenUsed/>
    <w:qFormat/>
    <w:rsid w:val="00D86179"/>
    <w:pPr>
      <w:spacing w:before="240" w:after="60"/>
      <w:outlineLvl w:val="7"/>
    </w:pPr>
    <w:rPr>
      <w:i/>
      <w:iCs/>
    </w:rPr>
  </w:style>
  <w:style w:type="paragraph" w:styleId="Heading9">
    <w:name w:val="heading 9"/>
    <w:basedOn w:val="Normal"/>
    <w:next w:val="Normal"/>
    <w:link w:val="Heading9Char"/>
    <w:unhideWhenUsed/>
    <w:qFormat/>
    <w:rsid w:val="00D86179"/>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ymbolsandAbbrevTitle">
    <w:name w:val="Symbols and Abbrev. Title"/>
    <w:basedOn w:val="Normal"/>
    <w:next w:val="Normal"/>
    <w:rsid w:val="00D86179"/>
    <w:pPr>
      <w:jc w:val="center"/>
    </w:pPr>
    <w:rPr>
      <w:rFonts w:ascii="Times New Roman Bold" w:hAnsi="Times New Roman Bold"/>
      <w:b/>
      <w:sz w:val="22"/>
    </w:rPr>
  </w:style>
  <w:style w:type="character" w:styleId="FollowedHyperlink">
    <w:name w:val="FollowedHyperlink"/>
    <w:basedOn w:val="DefaultParagraphFont"/>
    <w:semiHidden/>
    <w:unhideWhenUsed/>
    <w:rsid w:val="00D86179"/>
    <w:rPr>
      <w:color w:val="800080"/>
      <w:u w:val="single"/>
    </w:rPr>
  </w:style>
  <w:style w:type="paragraph" w:customStyle="1" w:styleId="Cover-PublSeries">
    <w:name w:val="Cover-Publ Series"/>
    <w:basedOn w:val="Normal"/>
    <w:next w:val="Cover-ReptTitle"/>
    <w:rsid w:val="00D86179"/>
    <w:pPr>
      <w:pBdr>
        <w:bottom w:val="double" w:sz="12" w:space="1" w:color="auto"/>
      </w:pBdr>
      <w:suppressAutoHyphens/>
      <w:spacing w:after="0" w:line="360" w:lineRule="auto"/>
    </w:pPr>
    <w:rPr>
      <w:b/>
      <w:sz w:val="32"/>
      <w:szCs w:val="20"/>
    </w:rPr>
  </w:style>
  <w:style w:type="paragraph" w:customStyle="1" w:styleId="Cover-ReptTitle">
    <w:name w:val="Cover-Rept Title"/>
    <w:basedOn w:val="Normal"/>
    <w:next w:val="Cover-ByAuthors"/>
    <w:rsid w:val="00D86179"/>
    <w:pPr>
      <w:suppressAutoHyphens/>
      <w:spacing w:before="600" w:after="1080"/>
      <w:jc w:val="left"/>
    </w:pPr>
    <w:rPr>
      <w:b/>
      <w:sz w:val="40"/>
      <w:szCs w:val="20"/>
    </w:rPr>
  </w:style>
  <w:style w:type="paragraph" w:customStyle="1" w:styleId="Cover-ByAuthors">
    <w:name w:val="Cover-By/Author(s)"/>
    <w:basedOn w:val="Normal"/>
    <w:rsid w:val="00D86179"/>
    <w:pPr>
      <w:suppressAutoHyphens/>
      <w:spacing w:after="0" w:line="360" w:lineRule="auto"/>
      <w:jc w:val="left"/>
    </w:pPr>
    <w:rPr>
      <w:b/>
      <w:sz w:val="28"/>
      <w:szCs w:val="20"/>
    </w:rPr>
  </w:style>
  <w:style w:type="paragraph" w:customStyle="1" w:styleId="Cover-PublDate">
    <w:name w:val="Cover-Publ Date"/>
    <w:basedOn w:val="Normal"/>
    <w:next w:val="Normal"/>
    <w:rsid w:val="00D86179"/>
    <w:pPr>
      <w:framePr w:w="9360" w:hSpace="187" w:wrap="around" w:vAnchor="page" w:hAnchor="margin" w:xAlign="center" w:y="11665" w:anchorLock="1"/>
      <w:pBdr>
        <w:bottom w:val="double" w:sz="12" w:space="1" w:color="auto"/>
      </w:pBdr>
      <w:suppressAutoHyphens/>
      <w:spacing w:after="0"/>
      <w:jc w:val="center"/>
    </w:pPr>
    <w:rPr>
      <w:b/>
      <w:sz w:val="20"/>
      <w:szCs w:val="20"/>
    </w:rPr>
  </w:style>
  <w:style w:type="paragraph" w:customStyle="1" w:styleId="Cover-DeptDiv">
    <w:name w:val="Cover-Dept/Div"/>
    <w:basedOn w:val="Normal"/>
    <w:next w:val="Normal"/>
    <w:rsid w:val="00D86179"/>
    <w:pPr>
      <w:framePr w:hSpace="187" w:wrap="around" w:vAnchor="page" w:hAnchor="margin" w:xAlign="center" w:y="12025" w:anchorLock="1"/>
      <w:tabs>
        <w:tab w:val="right" w:pos="9360"/>
      </w:tabs>
      <w:suppressAutoHyphens/>
      <w:spacing w:after="0"/>
    </w:pPr>
    <w:rPr>
      <w:b/>
      <w:sz w:val="20"/>
      <w:szCs w:val="20"/>
    </w:rPr>
  </w:style>
  <w:style w:type="paragraph" w:customStyle="1" w:styleId="Cover-Logo">
    <w:name w:val="Cover-Logo"/>
    <w:basedOn w:val="Normal"/>
    <w:next w:val="Normal"/>
    <w:rsid w:val="00D86179"/>
    <w:pPr>
      <w:framePr w:wrap="around" w:vAnchor="page" w:hAnchor="page" w:xAlign="center" w:y="12385" w:anchorLock="1"/>
      <w:suppressAutoHyphens/>
      <w:spacing w:after="0"/>
    </w:pPr>
    <w:rPr>
      <w:szCs w:val="20"/>
    </w:rPr>
  </w:style>
  <w:style w:type="paragraph" w:styleId="Title">
    <w:name w:val="Title"/>
    <w:basedOn w:val="Normal"/>
    <w:unhideWhenUsed/>
    <w:qFormat/>
    <w:rsid w:val="00D86179"/>
    <w:pPr>
      <w:suppressAutoHyphens/>
      <w:jc w:val="center"/>
    </w:pPr>
    <w:rPr>
      <w:b/>
      <w:sz w:val="20"/>
      <w:szCs w:val="20"/>
    </w:rPr>
  </w:style>
  <w:style w:type="paragraph" w:customStyle="1" w:styleId="TableRow">
    <w:name w:val="Table Row"/>
    <w:basedOn w:val="Normal-0After"/>
    <w:rsid w:val="00D86179"/>
    <w:pPr>
      <w:keepNext/>
      <w:keepLines/>
      <w:spacing w:before="20" w:after="20"/>
    </w:pPr>
    <w:rPr>
      <w:sz w:val="20"/>
    </w:rPr>
  </w:style>
  <w:style w:type="paragraph" w:customStyle="1" w:styleId="Normal-0After">
    <w:name w:val="Normal-0 After"/>
    <w:basedOn w:val="Normal"/>
    <w:rsid w:val="00D86179"/>
    <w:pPr>
      <w:suppressAutoHyphens/>
      <w:spacing w:after="0"/>
    </w:pPr>
    <w:rPr>
      <w:szCs w:val="20"/>
    </w:rPr>
  </w:style>
  <w:style w:type="paragraph" w:customStyle="1" w:styleId="TitlePg-ReptSeries">
    <w:name w:val="Title Pg-Rept Series"/>
    <w:basedOn w:val="Normal"/>
    <w:next w:val="TitlePg-Title"/>
    <w:rsid w:val="00D86179"/>
    <w:pPr>
      <w:suppressAutoHyphens/>
      <w:spacing w:before="1320" w:after="960"/>
      <w:jc w:val="center"/>
    </w:pPr>
    <w:rPr>
      <w:b/>
      <w:i/>
      <w:caps/>
      <w:sz w:val="32"/>
      <w:szCs w:val="20"/>
    </w:rPr>
  </w:style>
  <w:style w:type="paragraph" w:customStyle="1" w:styleId="TitlePg-Title">
    <w:name w:val="Title Pg-Title"/>
    <w:basedOn w:val="Normal"/>
    <w:next w:val="TitlePg-Authors"/>
    <w:rsid w:val="00D86179"/>
    <w:pPr>
      <w:suppressAutoHyphens/>
      <w:spacing w:after="480"/>
      <w:jc w:val="center"/>
    </w:pPr>
    <w:rPr>
      <w:b/>
      <w:caps/>
      <w:sz w:val="28"/>
      <w:szCs w:val="20"/>
    </w:rPr>
  </w:style>
  <w:style w:type="paragraph" w:customStyle="1" w:styleId="TitlePg-Authors">
    <w:name w:val="Title Pg-Author(s)"/>
    <w:basedOn w:val="Normal"/>
    <w:rsid w:val="00D86179"/>
    <w:pPr>
      <w:suppressAutoHyphens/>
      <w:spacing w:after="0" w:line="200" w:lineRule="atLeast"/>
      <w:jc w:val="center"/>
    </w:pPr>
    <w:rPr>
      <w:sz w:val="20"/>
      <w:szCs w:val="20"/>
    </w:rPr>
  </w:style>
  <w:style w:type="paragraph" w:customStyle="1" w:styleId="TitlePg-LocDate">
    <w:name w:val="Title Pg-Loc &amp; Date"/>
    <w:basedOn w:val="Normal"/>
    <w:next w:val="Normal"/>
    <w:rsid w:val="00D86179"/>
    <w:pPr>
      <w:framePr w:w="9360" w:hSpace="187" w:wrap="around" w:hAnchor="margin" w:xAlign="center" w:y="10441" w:anchorLock="1"/>
      <w:suppressAutoHyphens/>
      <w:spacing w:after="0" w:line="200" w:lineRule="atLeast"/>
      <w:jc w:val="center"/>
    </w:pPr>
    <w:rPr>
      <w:sz w:val="20"/>
      <w:szCs w:val="20"/>
    </w:rPr>
  </w:style>
  <w:style w:type="paragraph" w:customStyle="1" w:styleId="TitlePg-Credits">
    <w:name w:val="Title Pg-Credits"/>
    <w:basedOn w:val="Normal"/>
    <w:next w:val="Normal"/>
    <w:rsid w:val="00D86179"/>
    <w:pPr>
      <w:framePr w:hSpace="187" w:wrap="around" w:hAnchor="margin" w:yAlign="bottom" w:anchorLock="1"/>
      <w:pBdr>
        <w:top w:val="single" w:sz="6" w:space="1" w:color="auto"/>
        <w:left w:val="single" w:sz="6" w:space="1" w:color="auto"/>
        <w:bottom w:val="single" w:sz="6" w:space="1" w:color="auto"/>
        <w:right w:val="single" w:sz="6" w:space="1" w:color="auto"/>
      </w:pBdr>
      <w:suppressAutoHyphens/>
      <w:spacing w:after="0"/>
    </w:pPr>
    <w:rPr>
      <w:szCs w:val="20"/>
    </w:rPr>
  </w:style>
  <w:style w:type="character" w:styleId="Hyperlink">
    <w:name w:val="Hyperlink"/>
    <w:basedOn w:val="DefaultParagraphFont"/>
    <w:uiPriority w:val="99"/>
    <w:unhideWhenUsed/>
    <w:rsid w:val="00D86179"/>
    <w:rPr>
      <w:color w:val="0000FF"/>
      <w:u w:val="single"/>
    </w:rPr>
  </w:style>
  <w:style w:type="paragraph" w:customStyle="1" w:styleId="OEOPg-ReptSeries">
    <w:name w:val="OEO Pg-Rept Series"/>
    <w:basedOn w:val="Normal"/>
    <w:rsid w:val="00D86179"/>
    <w:pPr>
      <w:suppressAutoHyphens/>
    </w:pPr>
    <w:rPr>
      <w:sz w:val="20"/>
      <w:szCs w:val="20"/>
    </w:rPr>
  </w:style>
  <w:style w:type="paragraph" w:customStyle="1" w:styleId="OEOPg-Citation">
    <w:name w:val="OEO Pg-Citation"/>
    <w:basedOn w:val="Normal"/>
    <w:rsid w:val="00D86179"/>
    <w:pPr>
      <w:framePr w:hSpace="187" w:wrap="around" w:hAnchor="margin" w:yAlign="center" w:anchorLock="1"/>
      <w:pBdr>
        <w:top w:val="single" w:sz="6" w:space="1" w:color="auto"/>
        <w:left w:val="single" w:sz="6" w:space="1" w:color="auto"/>
        <w:bottom w:val="single" w:sz="6" w:space="1" w:color="auto"/>
        <w:right w:val="single" w:sz="6" w:space="1" w:color="auto"/>
      </w:pBdr>
      <w:suppressAutoHyphens/>
      <w:spacing w:after="0"/>
      <w:ind w:left="720" w:hanging="720"/>
    </w:pPr>
    <w:rPr>
      <w:i/>
      <w:sz w:val="20"/>
      <w:szCs w:val="20"/>
    </w:rPr>
  </w:style>
  <w:style w:type="paragraph" w:customStyle="1" w:styleId="OEOPg-OEO">
    <w:name w:val="OEO Pg-OEO"/>
    <w:basedOn w:val="Normal"/>
    <w:link w:val="OEOPg-OEOChar"/>
    <w:autoRedefine/>
    <w:rsid w:val="00D86179"/>
    <w:pPr>
      <w:framePr w:hSpace="187" w:wrap="around" w:hAnchor="margin" w:yAlign="bottom" w:anchorLock="1"/>
      <w:suppressAutoHyphens/>
      <w:spacing w:after="0"/>
    </w:pPr>
    <w:rPr>
      <w:sz w:val="20"/>
      <w:szCs w:val="20"/>
    </w:rPr>
  </w:style>
  <w:style w:type="paragraph" w:styleId="TOC1">
    <w:name w:val="toc 1"/>
    <w:basedOn w:val="Heading1"/>
    <w:next w:val="TOC2"/>
    <w:unhideWhenUsed/>
    <w:rsid w:val="00D86179"/>
    <w:pPr>
      <w:keepNext w:val="0"/>
      <w:keepLines w:val="0"/>
      <w:tabs>
        <w:tab w:val="right" w:leader="dot" w:pos="9360"/>
      </w:tabs>
      <w:ind w:left="0"/>
      <w:jc w:val="both"/>
      <w:outlineLvl w:val="9"/>
    </w:pPr>
    <w:rPr>
      <w:rFonts w:ascii="Times New Roman" w:hAnsi="Times New Roman"/>
      <w:b w:val="0"/>
      <w:sz w:val="20"/>
    </w:rPr>
  </w:style>
  <w:style w:type="paragraph" w:styleId="TOC2">
    <w:name w:val="toc 2"/>
    <w:basedOn w:val="Heading2"/>
    <w:next w:val="Normal"/>
    <w:unhideWhenUsed/>
    <w:rsid w:val="00D86179"/>
    <w:pPr>
      <w:keepNext w:val="0"/>
      <w:tabs>
        <w:tab w:val="right" w:leader="dot" w:pos="9360"/>
      </w:tabs>
      <w:spacing w:before="60" w:after="60"/>
      <w:outlineLvl w:val="9"/>
    </w:pPr>
    <w:rPr>
      <w:rFonts w:ascii="Times New Roman" w:hAnsi="Times New Roman"/>
      <w:b w:val="0"/>
      <w:smallCaps w:val="0"/>
      <w:sz w:val="20"/>
    </w:rPr>
  </w:style>
  <w:style w:type="paragraph" w:styleId="TOC3">
    <w:name w:val="toc 3"/>
    <w:basedOn w:val="Heading3"/>
    <w:next w:val="Normal"/>
    <w:unhideWhenUsed/>
    <w:rsid w:val="00D86179"/>
    <w:pPr>
      <w:keepNext w:val="0"/>
      <w:tabs>
        <w:tab w:val="right" w:leader="dot" w:pos="9360"/>
      </w:tabs>
      <w:spacing w:after="0"/>
      <w:ind w:left="245"/>
      <w:outlineLvl w:val="9"/>
    </w:pPr>
    <w:rPr>
      <w:b w:val="0"/>
      <w:sz w:val="20"/>
    </w:rPr>
  </w:style>
  <w:style w:type="paragraph" w:customStyle="1" w:styleId="List-Page">
    <w:name w:val="List-Page"/>
    <w:basedOn w:val="Normal"/>
    <w:next w:val="Normal"/>
    <w:rsid w:val="00D86179"/>
    <w:pPr>
      <w:tabs>
        <w:tab w:val="right" w:pos="9360"/>
      </w:tabs>
      <w:suppressAutoHyphens/>
      <w:spacing w:after="0"/>
      <w:jc w:val="left"/>
    </w:pPr>
    <w:rPr>
      <w:b/>
      <w:szCs w:val="20"/>
    </w:rPr>
  </w:style>
  <w:style w:type="paragraph" w:styleId="TableofFigures">
    <w:name w:val="table of figures"/>
    <w:basedOn w:val="Normal"/>
    <w:next w:val="Normal"/>
    <w:uiPriority w:val="99"/>
    <w:unhideWhenUsed/>
    <w:rsid w:val="00D86179"/>
    <w:pPr>
      <w:tabs>
        <w:tab w:val="right" w:pos="432"/>
        <w:tab w:val="left" w:pos="720"/>
        <w:tab w:val="right" w:leader="dot" w:pos="9360"/>
      </w:tabs>
      <w:suppressAutoHyphens/>
      <w:spacing w:after="0"/>
      <w:ind w:left="720" w:right="360" w:hanging="720"/>
      <w:jc w:val="left"/>
    </w:pPr>
    <w:rPr>
      <w:sz w:val="20"/>
      <w:szCs w:val="20"/>
    </w:rPr>
  </w:style>
  <w:style w:type="paragraph" w:customStyle="1" w:styleId="Abstract">
    <w:name w:val="Abstract"/>
    <w:basedOn w:val="Normal"/>
    <w:next w:val="Keywords"/>
    <w:rsid w:val="00D86179"/>
    <w:pPr>
      <w:suppressAutoHyphens/>
    </w:pPr>
    <w:rPr>
      <w:sz w:val="20"/>
      <w:szCs w:val="20"/>
    </w:rPr>
  </w:style>
  <w:style w:type="paragraph" w:customStyle="1" w:styleId="Keywords">
    <w:name w:val="Key words"/>
    <w:basedOn w:val="Normal"/>
    <w:next w:val="Normal"/>
    <w:rsid w:val="00D86179"/>
    <w:pPr>
      <w:tabs>
        <w:tab w:val="left" w:pos="1152"/>
      </w:tabs>
      <w:suppressAutoHyphens/>
      <w:ind w:left="1152" w:hanging="1152"/>
    </w:pPr>
    <w:rPr>
      <w:sz w:val="20"/>
      <w:szCs w:val="20"/>
    </w:rPr>
  </w:style>
  <w:style w:type="character" w:styleId="FootnoteReference">
    <w:name w:val="footnote reference"/>
    <w:basedOn w:val="DefaultParagraphFont"/>
    <w:unhideWhenUsed/>
    <w:rsid w:val="00D86179"/>
    <w:rPr>
      <w:position w:val="0"/>
      <w:vertAlign w:val="superscript"/>
    </w:rPr>
  </w:style>
  <w:style w:type="paragraph" w:customStyle="1" w:styleId="Number2">
    <w:name w:val="Number 2"/>
    <w:basedOn w:val="Number1"/>
    <w:rsid w:val="00D86179"/>
    <w:pPr>
      <w:ind w:left="720"/>
    </w:pPr>
  </w:style>
  <w:style w:type="paragraph" w:customStyle="1" w:styleId="Number1">
    <w:name w:val="Number 1"/>
    <w:basedOn w:val="Normal"/>
    <w:rsid w:val="00D86179"/>
    <w:pPr>
      <w:suppressAutoHyphens/>
      <w:ind w:left="360" w:hanging="360"/>
    </w:pPr>
    <w:rPr>
      <w:szCs w:val="20"/>
    </w:rPr>
  </w:style>
  <w:style w:type="paragraph" w:styleId="Footer">
    <w:name w:val="footer"/>
    <w:basedOn w:val="Normal"/>
    <w:link w:val="FooterChar"/>
    <w:rsid w:val="00D86179"/>
    <w:pPr>
      <w:tabs>
        <w:tab w:val="center" w:pos="4320"/>
        <w:tab w:val="right" w:pos="8640"/>
      </w:tabs>
      <w:suppressAutoHyphens/>
    </w:pPr>
    <w:rPr>
      <w:szCs w:val="20"/>
    </w:rPr>
  </w:style>
  <w:style w:type="paragraph" w:styleId="Caption">
    <w:name w:val="caption"/>
    <w:basedOn w:val="Normal"/>
    <w:next w:val="Normal"/>
    <w:link w:val="CaptionChar"/>
    <w:unhideWhenUsed/>
    <w:qFormat/>
    <w:rsid w:val="00D86179"/>
    <w:pPr>
      <w:keepLines/>
      <w:tabs>
        <w:tab w:val="right" w:pos="9360"/>
      </w:tabs>
      <w:suppressAutoHyphens/>
      <w:ind w:firstLine="288"/>
    </w:pPr>
    <w:rPr>
      <w:sz w:val="22"/>
      <w:szCs w:val="20"/>
    </w:rPr>
  </w:style>
  <w:style w:type="paragraph" w:customStyle="1" w:styleId="Caption-continued">
    <w:name w:val="Caption-continued"/>
    <w:basedOn w:val="Caption"/>
    <w:rsid w:val="00D86179"/>
  </w:style>
  <w:style w:type="paragraph" w:styleId="NormalIndent">
    <w:name w:val="Normal Indent"/>
    <w:basedOn w:val="Normal"/>
    <w:semiHidden/>
    <w:unhideWhenUsed/>
    <w:rsid w:val="00D86179"/>
    <w:pPr>
      <w:suppressAutoHyphens/>
      <w:ind w:left="720"/>
    </w:pPr>
    <w:rPr>
      <w:szCs w:val="20"/>
    </w:rPr>
  </w:style>
  <w:style w:type="paragraph" w:customStyle="1" w:styleId="Lit-Cited">
    <w:name w:val="Lit-Cited"/>
    <w:basedOn w:val="Normal"/>
    <w:rsid w:val="00D86179"/>
    <w:pPr>
      <w:keepLines/>
      <w:suppressAutoHyphens/>
      <w:ind w:left="288" w:hanging="288"/>
    </w:pPr>
    <w:rPr>
      <w:sz w:val="20"/>
      <w:szCs w:val="20"/>
    </w:rPr>
  </w:style>
  <w:style w:type="paragraph" w:customStyle="1" w:styleId="Append-Cover">
    <w:name w:val="Append-Cover"/>
    <w:next w:val="Heading1"/>
    <w:rsid w:val="00D86179"/>
    <w:pPr>
      <w:widowControl w:val="0"/>
      <w:spacing w:before="4000"/>
      <w:jc w:val="center"/>
    </w:pPr>
    <w:rPr>
      <w:rFonts w:ascii="Times New Roman Bold" w:hAnsi="Times New Roman Bold"/>
      <w:b/>
      <w:caps/>
      <w:sz w:val="32"/>
    </w:rPr>
  </w:style>
  <w:style w:type="paragraph" w:customStyle="1" w:styleId="Sty">
    <w:name w:val="Sty"/>
    <w:basedOn w:val="Normal"/>
    <w:rsid w:val="00D86179"/>
    <w:pPr>
      <w:keepLines/>
      <w:overflowPunct w:val="0"/>
      <w:autoSpaceDE w:val="0"/>
      <w:autoSpaceDN w:val="0"/>
      <w:adjustRightInd w:val="0"/>
      <w:jc w:val="left"/>
      <w:textAlignment w:val="baseline"/>
    </w:pPr>
    <w:rPr>
      <w:sz w:val="18"/>
      <w:szCs w:val="20"/>
    </w:rPr>
  </w:style>
  <w:style w:type="paragraph" w:styleId="BodyText2">
    <w:name w:val="Body Text 2"/>
    <w:basedOn w:val="Normal"/>
    <w:semiHidden/>
    <w:unhideWhenUsed/>
    <w:rsid w:val="00D86179"/>
    <w:pPr>
      <w:suppressAutoHyphens/>
    </w:pPr>
    <w:rPr>
      <w:b/>
      <w:bCs/>
      <w:szCs w:val="20"/>
    </w:rPr>
  </w:style>
  <w:style w:type="paragraph" w:customStyle="1" w:styleId="Table-Continued">
    <w:name w:val="Table-Continued"/>
    <w:basedOn w:val="Normal"/>
    <w:next w:val="Normal"/>
    <w:rsid w:val="00D86179"/>
    <w:pPr>
      <w:keepNext/>
      <w:keepLines/>
      <w:suppressAutoHyphens/>
      <w:spacing w:before="60"/>
      <w:jc w:val="center"/>
    </w:pPr>
    <w:rPr>
      <w:sz w:val="20"/>
      <w:szCs w:val="20"/>
    </w:rPr>
  </w:style>
  <w:style w:type="paragraph" w:customStyle="1" w:styleId="Table-Footnote">
    <w:name w:val="Table-Footnote"/>
    <w:basedOn w:val="Normal"/>
    <w:next w:val="Normal"/>
    <w:rsid w:val="00D86179"/>
    <w:pPr>
      <w:tabs>
        <w:tab w:val="left" w:pos="216"/>
      </w:tabs>
      <w:suppressAutoHyphens/>
      <w:spacing w:before="40" w:after="20"/>
      <w:ind w:left="216" w:hanging="216"/>
    </w:pPr>
    <w:rPr>
      <w:sz w:val="20"/>
      <w:szCs w:val="20"/>
    </w:rPr>
  </w:style>
  <w:style w:type="paragraph" w:styleId="Header">
    <w:name w:val="header"/>
    <w:basedOn w:val="Normal"/>
    <w:unhideWhenUsed/>
    <w:rsid w:val="00D86179"/>
    <w:pPr>
      <w:tabs>
        <w:tab w:val="center" w:pos="4320"/>
        <w:tab w:val="right" w:pos="8640"/>
      </w:tabs>
      <w:suppressAutoHyphens/>
    </w:pPr>
    <w:rPr>
      <w:szCs w:val="20"/>
    </w:rPr>
  </w:style>
  <w:style w:type="paragraph" w:customStyle="1" w:styleId="TOCPage">
    <w:name w:val="TOC Page"/>
    <w:basedOn w:val="TOCHeader"/>
    <w:next w:val="Normal"/>
    <w:rsid w:val="00D86179"/>
    <w:pPr>
      <w:jc w:val="right"/>
    </w:pPr>
    <w:rPr>
      <w:sz w:val="24"/>
    </w:rPr>
  </w:style>
  <w:style w:type="paragraph" w:customStyle="1" w:styleId="TOCHeader">
    <w:name w:val="TOC Header"/>
    <w:basedOn w:val="Normal"/>
    <w:next w:val="TOCPage"/>
    <w:rsid w:val="00D86179"/>
    <w:pPr>
      <w:suppressAutoHyphens/>
      <w:spacing w:after="0"/>
      <w:jc w:val="center"/>
    </w:pPr>
    <w:rPr>
      <w:b/>
      <w:noProof/>
      <w:sz w:val="32"/>
      <w:szCs w:val="20"/>
    </w:rPr>
  </w:style>
  <w:style w:type="character" w:styleId="PageNumber">
    <w:name w:val="page number"/>
    <w:basedOn w:val="DefaultParagraphFont"/>
    <w:unhideWhenUsed/>
    <w:rsid w:val="00D86179"/>
  </w:style>
  <w:style w:type="paragraph" w:customStyle="1" w:styleId="Bulletedtest">
    <w:name w:val="Bulleted test"/>
    <w:basedOn w:val="Normal"/>
    <w:rsid w:val="00D86179"/>
    <w:pPr>
      <w:numPr>
        <w:ilvl w:val="1"/>
        <w:numId w:val="23"/>
      </w:numPr>
      <w:ind w:right="288"/>
    </w:pPr>
  </w:style>
  <w:style w:type="paragraph" w:styleId="BodyText">
    <w:name w:val="Body Text"/>
    <w:basedOn w:val="Normal"/>
    <w:unhideWhenUsed/>
    <w:rsid w:val="00D86179"/>
    <w:rPr>
      <w:sz w:val="22"/>
    </w:rPr>
  </w:style>
  <w:style w:type="paragraph" w:customStyle="1" w:styleId="Captiontitle">
    <w:name w:val="Caption title"/>
    <w:basedOn w:val="Normal"/>
    <w:next w:val="Normal"/>
    <w:link w:val="CaptiontitleChar"/>
    <w:rsid w:val="00D86179"/>
    <w:pPr>
      <w:ind w:firstLine="288"/>
    </w:pPr>
    <w:rPr>
      <w:sz w:val="22"/>
    </w:rPr>
  </w:style>
  <w:style w:type="paragraph" w:customStyle="1" w:styleId="RefCitedtitlecont">
    <w:name w:val="Ref Cited title cont."/>
    <w:next w:val="Lit-Cited"/>
    <w:rsid w:val="00D86179"/>
    <w:pPr>
      <w:spacing w:after="120"/>
      <w:jc w:val="center"/>
    </w:pPr>
    <w:rPr>
      <w:rFonts w:ascii="Times New Roman Bold" w:hAnsi="Times New Roman Bold"/>
      <w:b/>
      <w:sz w:val="32"/>
    </w:rPr>
  </w:style>
  <w:style w:type="paragraph" w:customStyle="1" w:styleId="Append-Title">
    <w:name w:val="Append-Title"/>
    <w:basedOn w:val="Caption"/>
    <w:next w:val="Normal"/>
    <w:rsid w:val="00D86179"/>
    <w:pPr>
      <w:pageBreakBefore/>
      <w:overflowPunct w:val="0"/>
      <w:autoSpaceDE w:val="0"/>
      <w:autoSpaceDN w:val="0"/>
      <w:adjustRightInd w:val="0"/>
      <w:textAlignment w:val="baseline"/>
    </w:pPr>
  </w:style>
  <w:style w:type="paragraph" w:customStyle="1" w:styleId="Append-Titlecontinued">
    <w:name w:val="Append-Title(continued)"/>
    <w:basedOn w:val="Normal"/>
    <w:next w:val="Normal"/>
    <w:rsid w:val="00D86179"/>
    <w:pPr>
      <w:keepNext/>
      <w:keepLines/>
      <w:pageBreakBefore/>
      <w:tabs>
        <w:tab w:val="right" w:pos="9360"/>
      </w:tabs>
      <w:suppressAutoHyphens/>
      <w:overflowPunct w:val="0"/>
      <w:autoSpaceDE w:val="0"/>
      <w:autoSpaceDN w:val="0"/>
      <w:adjustRightInd w:val="0"/>
      <w:ind w:firstLine="288"/>
      <w:textAlignment w:val="baseline"/>
    </w:pPr>
    <w:rPr>
      <w:sz w:val="22"/>
      <w:szCs w:val="20"/>
    </w:rPr>
  </w:style>
  <w:style w:type="paragraph" w:styleId="BodyText3">
    <w:name w:val="Body Text 3"/>
    <w:basedOn w:val="Normal"/>
    <w:unhideWhenUsed/>
    <w:rsid w:val="00D86179"/>
    <w:pPr>
      <w:ind w:right="1152"/>
    </w:pPr>
    <w:rPr>
      <w:sz w:val="20"/>
    </w:rPr>
  </w:style>
  <w:style w:type="paragraph" w:styleId="TOC4">
    <w:name w:val="toc 4"/>
    <w:basedOn w:val="Heading4"/>
    <w:next w:val="Normal"/>
    <w:autoRedefine/>
    <w:unhideWhenUsed/>
    <w:rsid w:val="00D86179"/>
    <w:pPr>
      <w:tabs>
        <w:tab w:val="right" w:leader="dot" w:pos="9360"/>
      </w:tabs>
      <w:spacing w:after="0"/>
      <w:ind w:left="720" w:right="432"/>
      <w:jc w:val="right"/>
    </w:pPr>
    <w:rPr>
      <w:rFonts w:ascii="Times New Roman" w:hAnsi="Times New Roman"/>
      <w:b w:val="0"/>
      <w:bCs w:val="0"/>
      <w:i w:val="0"/>
      <w:sz w:val="20"/>
      <w:szCs w:val="20"/>
    </w:rPr>
  </w:style>
  <w:style w:type="paragraph" w:styleId="TOC5">
    <w:name w:val="toc 5"/>
    <w:basedOn w:val="TOC1"/>
    <w:next w:val="Normal"/>
    <w:autoRedefine/>
    <w:semiHidden/>
    <w:unhideWhenUsed/>
    <w:rsid w:val="00D86179"/>
    <w:pPr>
      <w:spacing w:before="0" w:after="0"/>
      <w:ind w:left="965"/>
      <w:jc w:val="left"/>
    </w:pPr>
    <w:rPr>
      <w:caps w:val="0"/>
    </w:rPr>
  </w:style>
  <w:style w:type="paragraph" w:styleId="TOC6">
    <w:name w:val="toc 6"/>
    <w:basedOn w:val="Normal"/>
    <w:next w:val="Normal"/>
    <w:autoRedefine/>
    <w:semiHidden/>
    <w:unhideWhenUsed/>
    <w:rsid w:val="00D86179"/>
    <w:pPr>
      <w:tabs>
        <w:tab w:val="right" w:leader="dot" w:pos="9350"/>
      </w:tabs>
      <w:spacing w:before="60" w:after="60"/>
      <w:jc w:val="left"/>
    </w:pPr>
    <w:rPr>
      <w:caps/>
      <w:sz w:val="20"/>
      <w:u w:val="single"/>
    </w:rPr>
  </w:style>
  <w:style w:type="paragraph" w:styleId="TOC7">
    <w:name w:val="toc 7"/>
    <w:basedOn w:val="Normal"/>
    <w:next w:val="Normal"/>
    <w:autoRedefine/>
    <w:semiHidden/>
    <w:unhideWhenUsed/>
    <w:rsid w:val="00D86179"/>
    <w:pPr>
      <w:spacing w:after="0"/>
      <w:ind w:left="1440"/>
      <w:jc w:val="left"/>
    </w:pPr>
  </w:style>
  <w:style w:type="paragraph" w:styleId="TOC8">
    <w:name w:val="toc 8"/>
    <w:basedOn w:val="Normal"/>
    <w:next w:val="Normal"/>
    <w:autoRedefine/>
    <w:semiHidden/>
    <w:unhideWhenUsed/>
    <w:rsid w:val="00D86179"/>
    <w:pPr>
      <w:spacing w:after="0"/>
      <w:ind w:left="1680"/>
      <w:jc w:val="left"/>
    </w:pPr>
  </w:style>
  <w:style w:type="paragraph" w:styleId="TOC9">
    <w:name w:val="toc 9"/>
    <w:basedOn w:val="Normal"/>
    <w:next w:val="Normal"/>
    <w:autoRedefine/>
    <w:semiHidden/>
    <w:unhideWhenUsed/>
    <w:rsid w:val="00D86179"/>
    <w:pPr>
      <w:spacing w:before="300" w:after="300"/>
    </w:pPr>
    <w:rPr>
      <w:caps/>
      <w:sz w:val="20"/>
    </w:rPr>
  </w:style>
  <w:style w:type="paragraph" w:customStyle="1" w:styleId="Equation">
    <w:name w:val="Equation"/>
    <w:basedOn w:val="Normal"/>
    <w:rsid w:val="00D86179"/>
    <w:pPr>
      <w:keepLines/>
      <w:suppressAutoHyphens/>
      <w:overflowPunct w:val="0"/>
      <w:autoSpaceDE w:val="0"/>
      <w:autoSpaceDN w:val="0"/>
      <w:adjustRightInd w:val="0"/>
      <w:textAlignment w:val="baseline"/>
    </w:pPr>
    <w:rPr>
      <w:sz w:val="20"/>
      <w:szCs w:val="20"/>
    </w:rPr>
  </w:style>
  <w:style w:type="paragraph" w:customStyle="1" w:styleId="Append-no">
    <w:name w:val="Append-no."/>
    <w:basedOn w:val="Caption"/>
    <w:next w:val="Normal"/>
    <w:rsid w:val="00D86179"/>
    <w:pPr>
      <w:pageBreakBefore/>
      <w:overflowPunct w:val="0"/>
      <w:autoSpaceDE w:val="0"/>
      <w:autoSpaceDN w:val="0"/>
      <w:adjustRightInd w:val="0"/>
      <w:textAlignment w:val="baseline"/>
    </w:pPr>
  </w:style>
  <w:style w:type="paragraph" w:customStyle="1" w:styleId="Append-title0">
    <w:name w:val="Append-title"/>
    <w:basedOn w:val="Normal"/>
    <w:rsid w:val="00D86179"/>
    <w:pPr>
      <w:keepNext/>
      <w:keepLines/>
      <w:pageBreakBefore/>
      <w:tabs>
        <w:tab w:val="right" w:pos="9360"/>
      </w:tabs>
      <w:suppressAutoHyphens/>
      <w:overflowPunct w:val="0"/>
      <w:autoSpaceDE w:val="0"/>
      <w:autoSpaceDN w:val="0"/>
      <w:adjustRightInd w:val="0"/>
      <w:ind w:firstLine="288"/>
      <w:textAlignment w:val="baseline"/>
    </w:pPr>
    <w:rPr>
      <w:b/>
      <w:sz w:val="22"/>
      <w:szCs w:val="20"/>
    </w:rPr>
  </w:style>
  <w:style w:type="paragraph" w:customStyle="1" w:styleId="Captiontitlenotbold">
    <w:name w:val="Caption title not bold"/>
    <w:basedOn w:val="Normal"/>
    <w:next w:val="Normal"/>
    <w:rsid w:val="00D86179"/>
    <w:pPr>
      <w:ind w:firstLine="288"/>
    </w:pPr>
    <w:rPr>
      <w:sz w:val="22"/>
      <w:szCs w:val="22"/>
    </w:rPr>
  </w:style>
  <w:style w:type="character" w:customStyle="1" w:styleId="CaptiontitleChar">
    <w:name w:val="Caption title Char"/>
    <w:basedOn w:val="DefaultParagraphFont"/>
    <w:link w:val="Captiontitle"/>
    <w:rsid w:val="00D86179"/>
    <w:rPr>
      <w:sz w:val="22"/>
      <w:szCs w:val="24"/>
    </w:rPr>
  </w:style>
  <w:style w:type="paragraph" w:customStyle="1" w:styleId="AppenidixHeading2">
    <w:name w:val="Appenidix Heading 2"/>
    <w:basedOn w:val="Normal"/>
    <w:next w:val="Normal"/>
    <w:rsid w:val="00D86179"/>
    <w:rPr>
      <w:rFonts w:ascii="Times New Roman Bold" w:hAnsi="Times New Roman Bold"/>
      <w:b/>
      <w:smallCaps/>
      <w:sz w:val="28"/>
    </w:rPr>
  </w:style>
  <w:style w:type="character" w:customStyle="1" w:styleId="Heading9Char">
    <w:name w:val="Heading 9 Char"/>
    <w:basedOn w:val="DefaultParagraphFont"/>
    <w:link w:val="Heading9"/>
    <w:rsid w:val="00D86179"/>
    <w:rPr>
      <w:rFonts w:ascii="Arial" w:hAnsi="Arial" w:cs="Arial"/>
      <w:sz w:val="22"/>
      <w:szCs w:val="22"/>
    </w:rPr>
  </w:style>
  <w:style w:type="paragraph" w:customStyle="1" w:styleId="SectionHeading">
    <w:name w:val="Section Heading"/>
    <w:basedOn w:val="Heading6"/>
    <w:next w:val="Heading1"/>
    <w:link w:val="SectionHeadingChar"/>
    <w:autoRedefine/>
    <w:rsid w:val="00D86179"/>
    <w:pPr>
      <w:pBdr>
        <w:bottom w:val="single" w:sz="4" w:space="1" w:color="auto"/>
      </w:pBdr>
      <w:spacing w:before="0" w:after="1080"/>
      <w:jc w:val="center"/>
    </w:pPr>
    <w:rPr>
      <w:rFonts w:ascii="Times New Roman Bold" w:hAnsi="Times New Roman Bold" w:cs="Arial"/>
      <w:b w:val="0"/>
      <w:caps/>
      <w:sz w:val="36"/>
    </w:rPr>
  </w:style>
  <w:style w:type="character" w:customStyle="1" w:styleId="SectionHeadingChar">
    <w:name w:val="Section Heading Char"/>
    <w:basedOn w:val="Heading9Char"/>
    <w:link w:val="SectionHeading"/>
    <w:rsid w:val="00D86179"/>
    <w:rPr>
      <w:rFonts w:ascii="Times New Roman Bold" w:hAnsi="Times New Roman Bold" w:cs="Arial"/>
      <w:bCs/>
      <w:caps/>
      <w:sz w:val="36"/>
      <w:szCs w:val="22"/>
    </w:rPr>
  </w:style>
  <w:style w:type="character" w:customStyle="1" w:styleId="Heading1Char">
    <w:name w:val="Heading 1 Char"/>
    <w:basedOn w:val="DefaultParagraphFont"/>
    <w:link w:val="Heading1"/>
    <w:rsid w:val="00D86179"/>
    <w:rPr>
      <w:rFonts w:ascii="Times New Roman Bold" w:hAnsi="Times New Roman Bold"/>
      <w:b/>
      <w:caps/>
      <w:sz w:val="32"/>
    </w:rPr>
  </w:style>
  <w:style w:type="paragraph" w:customStyle="1" w:styleId="OPPLANHEADING">
    <w:name w:val="OP PLAN HEADING"/>
    <w:basedOn w:val="Heading1"/>
    <w:next w:val="Normal"/>
    <w:rsid w:val="00D86179"/>
  </w:style>
  <w:style w:type="character" w:styleId="CommentReference">
    <w:name w:val="annotation reference"/>
    <w:basedOn w:val="DefaultParagraphFont"/>
    <w:uiPriority w:val="99"/>
    <w:semiHidden/>
    <w:unhideWhenUsed/>
    <w:rsid w:val="00D86179"/>
    <w:rPr>
      <w:sz w:val="16"/>
      <w:szCs w:val="16"/>
    </w:rPr>
  </w:style>
  <w:style w:type="paragraph" w:customStyle="1" w:styleId="tablerow0">
    <w:name w:val="table row"/>
    <w:basedOn w:val="Normal"/>
    <w:rsid w:val="00D86179"/>
    <w:pPr>
      <w:spacing w:before="20" w:after="0"/>
    </w:pPr>
    <w:rPr>
      <w:sz w:val="20"/>
    </w:rPr>
  </w:style>
  <w:style w:type="paragraph" w:styleId="PlainText">
    <w:name w:val="Plain Text"/>
    <w:basedOn w:val="Normal"/>
    <w:unhideWhenUsed/>
    <w:rsid w:val="00D86179"/>
    <w:rPr>
      <w:rFonts w:ascii="Courier New" w:hAnsi="Courier New" w:cs="Courier New"/>
      <w:sz w:val="20"/>
      <w:szCs w:val="20"/>
    </w:rPr>
  </w:style>
  <w:style w:type="paragraph" w:customStyle="1" w:styleId="ref-Cited">
    <w:name w:val="ref-Cited"/>
    <w:basedOn w:val="Normal"/>
    <w:rsid w:val="00D86179"/>
    <w:pPr>
      <w:keepLines/>
      <w:suppressAutoHyphens/>
      <w:ind w:left="288" w:hanging="288"/>
    </w:pPr>
    <w:rPr>
      <w:sz w:val="20"/>
      <w:szCs w:val="20"/>
    </w:rPr>
  </w:style>
  <w:style w:type="paragraph" w:customStyle="1" w:styleId="RefCited">
    <w:name w:val="Ref Cited"/>
    <w:rsid w:val="00D86179"/>
    <w:pPr>
      <w:keepLines/>
      <w:widowControl w:val="0"/>
      <w:spacing w:line="240" w:lineRule="exact"/>
      <w:ind w:left="720" w:hanging="720"/>
      <w:jc w:val="both"/>
    </w:pPr>
  </w:style>
  <w:style w:type="paragraph" w:styleId="CommentText">
    <w:name w:val="annotation text"/>
    <w:basedOn w:val="Normal"/>
    <w:link w:val="CommentTextChar"/>
    <w:uiPriority w:val="99"/>
    <w:semiHidden/>
    <w:unhideWhenUsed/>
    <w:rsid w:val="00D86179"/>
    <w:rPr>
      <w:sz w:val="20"/>
      <w:szCs w:val="20"/>
    </w:rPr>
  </w:style>
  <w:style w:type="paragraph" w:styleId="FootnoteText">
    <w:name w:val="footnote text"/>
    <w:basedOn w:val="Normal"/>
    <w:semiHidden/>
    <w:unhideWhenUsed/>
    <w:rsid w:val="00D86179"/>
    <w:pPr>
      <w:tabs>
        <w:tab w:val="left" w:pos="216"/>
      </w:tabs>
      <w:spacing w:before="20" w:after="20"/>
      <w:ind w:left="216" w:hanging="216"/>
    </w:pPr>
    <w:rPr>
      <w:sz w:val="16"/>
      <w:szCs w:val="16"/>
    </w:rPr>
  </w:style>
  <w:style w:type="paragraph" w:customStyle="1" w:styleId="Bullet1">
    <w:name w:val="Bullet 1"/>
    <w:basedOn w:val="Normal"/>
    <w:rsid w:val="00D86179"/>
    <w:pPr>
      <w:ind w:left="288" w:hanging="288"/>
    </w:pPr>
  </w:style>
  <w:style w:type="paragraph" w:customStyle="1" w:styleId="Bullet2">
    <w:name w:val="Bullet 2"/>
    <w:basedOn w:val="Normal"/>
    <w:rsid w:val="00D86179"/>
    <w:pPr>
      <w:ind w:left="648" w:hanging="288"/>
    </w:pPr>
  </w:style>
  <w:style w:type="character" w:styleId="EndnoteReference">
    <w:name w:val="endnote reference"/>
    <w:basedOn w:val="DefaultParagraphFont"/>
    <w:semiHidden/>
    <w:unhideWhenUsed/>
    <w:rsid w:val="00D86179"/>
    <w:rPr>
      <w:vertAlign w:val="superscript"/>
    </w:rPr>
  </w:style>
  <w:style w:type="paragraph" w:styleId="Index1">
    <w:name w:val="index 1"/>
    <w:basedOn w:val="Normal"/>
    <w:next w:val="Normal"/>
    <w:autoRedefine/>
    <w:semiHidden/>
    <w:unhideWhenUsed/>
    <w:rsid w:val="00D86179"/>
    <w:pPr>
      <w:tabs>
        <w:tab w:val="right" w:pos="4320"/>
      </w:tabs>
      <w:spacing w:after="0"/>
      <w:ind w:left="240" w:hanging="240"/>
      <w:jc w:val="left"/>
    </w:pPr>
    <w:rPr>
      <w:sz w:val="18"/>
      <w:szCs w:val="18"/>
    </w:rPr>
  </w:style>
  <w:style w:type="paragraph" w:styleId="Index2">
    <w:name w:val="index 2"/>
    <w:basedOn w:val="Normal"/>
    <w:next w:val="Normal"/>
    <w:autoRedefine/>
    <w:semiHidden/>
    <w:unhideWhenUsed/>
    <w:rsid w:val="00D86179"/>
    <w:pPr>
      <w:tabs>
        <w:tab w:val="right" w:pos="4320"/>
      </w:tabs>
      <w:spacing w:after="0"/>
      <w:ind w:left="480" w:hanging="240"/>
      <w:jc w:val="left"/>
    </w:pPr>
    <w:rPr>
      <w:sz w:val="18"/>
      <w:szCs w:val="18"/>
    </w:rPr>
  </w:style>
  <w:style w:type="paragraph" w:styleId="Index3">
    <w:name w:val="index 3"/>
    <w:basedOn w:val="Normal"/>
    <w:next w:val="Normal"/>
    <w:autoRedefine/>
    <w:semiHidden/>
    <w:unhideWhenUsed/>
    <w:rsid w:val="00D86179"/>
    <w:pPr>
      <w:tabs>
        <w:tab w:val="right" w:pos="4320"/>
      </w:tabs>
      <w:spacing w:after="0"/>
      <w:ind w:left="720" w:hanging="240"/>
      <w:jc w:val="left"/>
    </w:pPr>
    <w:rPr>
      <w:sz w:val="18"/>
      <w:szCs w:val="18"/>
    </w:rPr>
  </w:style>
  <w:style w:type="paragraph" w:styleId="Index4">
    <w:name w:val="index 4"/>
    <w:basedOn w:val="Normal"/>
    <w:next w:val="Normal"/>
    <w:autoRedefine/>
    <w:semiHidden/>
    <w:unhideWhenUsed/>
    <w:rsid w:val="00D86179"/>
    <w:pPr>
      <w:tabs>
        <w:tab w:val="right" w:pos="4320"/>
      </w:tabs>
      <w:spacing w:after="0"/>
      <w:ind w:left="960" w:hanging="240"/>
      <w:jc w:val="left"/>
    </w:pPr>
    <w:rPr>
      <w:sz w:val="18"/>
      <w:szCs w:val="18"/>
    </w:rPr>
  </w:style>
  <w:style w:type="paragraph" w:styleId="IndexHeading">
    <w:name w:val="index heading"/>
    <w:basedOn w:val="Normal"/>
    <w:next w:val="Index1"/>
    <w:semiHidden/>
    <w:unhideWhenUsed/>
    <w:rsid w:val="00D86179"/>
    <w:pPr>
      <w:spacing w:before="240"/>
      <w:jc w:val="center"/>
    </w:pPr>
    <w:rPr>
      <w:b/>
      <w:bCs/>
      <w:sz w:val="26"/>
      <w:szCs w:val="26"/>
    </w:rPr>
  </w:style>
  <w:style w:type="paragraph" w:customStyle="1" w:styleId="List-Header">
    <w:name w:val="List-Header"/>
    <w:basedOn w:val="Normal"/>
    <w:next w:val="List-Page"/>
    <w:rsid w:val="00D86179"/>
    <w:pPr>
      <w:spacing w:after="0"/>
      <w:jc w:val="center"/>
    </w:pPr>
    <w:rPr>
      <w:b/>
      <w:bCs/>
      <w:sz w:val="32"/>
      <w:szCs w:val="32"/>
    </w:rPr>
  </w:style>
  <w:style w:type="paragraph" w:customStyle="1" w:styleId="Normal-KeepLine">
    <w:name w:val="Normal-Keep Line"/>
    <w:basedOn w:val="Normal"/>
    <w:rsid w:val="00D86179"/>
    <w:pPr>
      <w:keepLines/>
    </w:pPr>
  </w:style>
  <w:style w:type="paragraph" w:customStyle="1" w:styleId="Normal-KeepNext">
    <w:name w:val="Normal-Keep Next"/>
    <w:basedOn w:val="Normal"/>
    <w:rsid w:val="00D86179"/>
    <w:pPr>
      <w:keepNext/>
      <w:keepLines/>
    </w:pPr>
  </w:style>
  <w:style w:type="paragraph" w:styleId="TableofAuthorities">
    <w:name w:val="table of authorities"/>
    <w:basedOn w:val="Normal"/>
    <w:semiHidden/>
    <w:unhideWhenUsed/>
    <w:rsid w:val="00D86179"/>
    <w:pPr>
      <w:keepLines/>
      <w:ind w:left="288" w:hanging="288"/>
    </w:pPr>
    <w:rPr>
      <w:sz w:val="20"/>
      <w:szCs w:val="20"/>
    </w:rPr>
  </w:style>
  <w:style w:type="paragraph" w:styleId="TOAHeading">
    <w:name w:val="toa heading"/>
    <w:basedOn w:val="Heading1"/>
    <w:next w:val="Normal"/>
    <w:semiHidden/>
    <w:unhideWhenUsed/>
    <w:rsid w:val="00D86179"/>
    <w:pPr>
      <w:tabs>
        <w:tab w:val="right" w:leader="dot" w:pos="4464"/>
      </w:tabs>
      <w:outlineLvl w:val="9"/>
    </w:pPr>
  </w:style>
  <w:style w:type="paragraph" w:customStyle="1" w:styleId="StyleTableofFiguresLeft046Firstline0">
    <w:name w:val="Style Table of Figures + Left:  0.46&quot; First line:  0&quot;"/>
    <w:basedOn w:val="TableofFigures"/>
    <w:rsid w:val="00D86179"/>
    <w:pPr>
      <w:ind w:left="666" w:firstLine="0"/>
    </w:pPr>
  </w:style>
  <w:style w:type="paragraph" w:styleId="BlockText">
    <w:name w:val="Block Text"/>
    <w:basedOn w:val="Normal"/>
    <w:unhideWhenUsed/>
    <w:rsid w:val="00D86179"/>
    <w:pPr>
      <w:ind w:left="432" w:right="432"/>
    </w:pPr>
  </w:style>
  <w:style w:type="paragraph" w:styleId="CommentSubject">
    <w:name w:val="annotation subject"/>
    <w:basedOn w:val="CommentText"/>
    <w:next w:val="CommentText"/>
    <w:semiHidden/>
    <w:unhideWhenUsed/>
    <w:rsid w:val="00D86179"/>
    <w:rPr>
      <w:b/>
      <w:bCs/>
    </w:rPr>
  </w:style>
  <w:style w:type="paragraph" w:customStyle="1" w:styleId="Normal-15">
    <w:name w:val="Normal-1.5"/>
    <w:basedOn w:val="Normal"/>
    <w:next w:val="Normal"/>
    <w:rsid w:val="00D86179"/>
    <w:pPr>
      <w:suppressAutoHyphens/>
      <w:spacing w:line="360" w:lineRule="auto"/>
    </w:pPr>
    <w:rPr>
      <w:szCs w:val="20"/>
    </w:rPr>
  </w:style>
  <w:style w:type="paragraph" w:customStyle="1" w:styleId="Default">
    <w:name w:val="Default"/>
    <w:rsid w:val="00D86179"/>
    <w:pPr>
      <w:autoSpaceDE w:val="0"/>
      <w:autoSpaceDN w:val="0"/>
      <w:adjustRightInd w:val="0"/>
    </w:pPr>
    <w:rPr>
      <w:rFonts w:ascii="FFBFON+TimesNewRoman,Italic" w:hAnsi="FFBFON+TimesNewRoman,Italic"/>
      <w:color w:val="000000"/>
      <w:sz w:val="24"/>
      <w:szCs w:val="24"/>
    </w:rPr>
  </w:style>
  <w:style w:type="table" w:styleId="TableGrid">
    <w:name w:val="Table Grid"/>
    <w:basedOn w:val="TableNormal"/>
    <w:rsid w:val="00D86179"/>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OpPlanCovertitle">
    <w:name w:val="Op Plan Cover title"/>
    <w:basedOn w:val="Cover-PublSeries"/>
    <w:rsid w:val="00D86179"/>
    <w:pPr>
      <w:pBdr>
        <w:bottom w:val="none" w:sz="0" w:space="0" w:color="auto"/>
      </w:pBdr>
      <w:jc w:val="center"/>
    </w:pPr>
  </w:style>
  <w:style w:type="paragraph" w:customStyle="1" w:styleId="OpPlanprojecttitle">
    <w:name w:val="Op Plan project title"/>
    <w:basedOn w:val="TitlePg-Title"/>
    <w:next w:val="Normal"/>
    <w:rsid w:val="00D86179"/>
    <w:pPr>
      <w:spacing w:before="240"/>
    </w:pPr>
  </w:style>
  <w:style w:type="paragraph" w:customStyle="1" w:styleId="Opplanpersonnel">
    <w:name w:val="Op plan personnel"/>
    <w:basedOn w:val="Normal"/>
    <w:rsid w:val="00D86179"/>
    <w:pPr>
      <w:ind w:left="720"/>
    </w:pPr>
    <w:rPr>
      <w:rFonts w:ascii="Times New Roman Bold" w:hAnsi="Times New Roman Bold"/>
      <w:b/>
    </w:rPr>
  </w:style>
  <w:style w:type="paragraph" w:customStyle="1" w:styleId="FootnoteReference1">
    <w:name w:val="Footnote Reference1"/>
    <w:basedOn w:val="Table-Footnote"/>
    <w:rsid w:val="00D86179"/>
    <w:rPr>
      <w:vertAlign w:val="superscript"/>
    </w:rPr>
  </w:style>
  <w:style w:type="character" w:customStyle="1" w:styleId="OEOPg-OEOChar">
    <w:name w:val="OEO Pg-OEO Char"/>
    <w:basedOn w:val="DefaultParagraphFont"/>
    <w:link w:val="OEOPg-OEO"/>
    <w:rsid w:val="00D86179"/>
  </w:style>
  <w:style w:type="character" w:customStyle="1" w:styleId="CaptionChar">
    <w:name w:val="Caption Char"/>
    <w:basedOn w:val="DefaultParagraphFont"/>
    <w:link w:val="Caption"/>
    <w:rsid w:val="00D86179"/>
    <w:rPr>
      <w:sz w:val="22"/>
    </w:rPr>
  </w:style>
  <w:style w:type="character" w:customStyle="1" w:styleId="CaptiontitleChar1">
    <w:name w:val="Caption title Char1"/>
    <w:basedOn w:val="CaptionChar"/>
    <w:rsid w:val="00D86179"/>
    <w:rPr>
      <w:rFonts w:ascii="Times New Roman Bold" w:hAnsi="Times New Roman Bold"/>
      <w:b/>
      <w:bCs/>
      <w:sz w:val="22"/>
    </w:rPr>
  </w:style>
  <w:style w:type="paragraph" w:customStyle="1" w:styleId="Caption-Title">
    <w:name w:val="Caption-Title"/>
    <w:next w:val="Normal"/>
    <w:link w:val="Caption-TitleChar"/>
    <w:rsid w:val="00D86179"/>
    <w:pPr>
      <w:keepNext/>
      <w:keepLines/>
      <w:spacing w:after="180"/>
    </w:pPr>
  </w:style>
  <w:style w:type="character" w:customStyle="1" w:styleId="Caption-TitleChar">
    <w:name w:val="Caption-Title Char"/>
    <w:basedOn w:val="DefaultParagraphFont"/>
    <w:link w:val="Caption-Title"/>
    <w:rsid w:val="00D86179"/>
  </w:style>
  <w:style w:type="paragraph" w:customStyle="1" w:styleId="Heading1chapter1">
    <w:name w:val="Heading 1 chapter 1"/>
    <w:basedOn w:val="Heading1"/>
    <w:next w:val="Normal"/>
    <w:rsid w:val="00F4362F"/>
  </w:style>
  <w:style w:type="paragraph" w:customStyle="1" w:styleId="Heading1chapter2">
    <w:name w:val="Heading 1 chapter 2"/>
    <w:basedOn w:val="Heading1"/>
    <w:rsid w:val="00F4362F"/>
  </w:style>
  <w:style w:type="paragraph" w:customStyle="1" w:styleId="heading1chapter3">
    <w:name w:val="heading 1 chapter 3"/>
    <w:basedOn w:val="Heading1"/>
    <w:rsid w:val="00F4362F"/>
  </w:style>
  <w:style w:type="paragraph" w:customStyle="1" w:styleId="heading2chapter1">
    <w:name w:val="heading 2 chapter 1"/>
    <w:basedOn w:val="Heading2"/>
    <w:rsid w:val="00F4362F"/>
  </w:style>
  <w:style w:type="paragraph" w:customStyle="1" w:styleId="Heading2Chapter2">
    <w:name w:val="Heading 2 Chapter 2"/>
    <w:basedOn w:val="Heading2"/>
    <w:rsid w:val="00F4362F"/>
  </w:style>
  <w:style w:type="paragraph" w:customStyle="1" w:styleId="Heading2Chapter3">
    <w:name w:val="Heading 2 Chapter 3"/>
    <w:basedOn w:val="Heading2"/>
    <w:rsid w:val="00F4362F"/>
  </w:style>
  <w:style w:type="paragraph" w:customStyle="1" w:styleId="Heading3Chapter1">
    <w:name w:val="Heading 3 Chapter 1"/>
    <w:basedOn w:val="Heading3"/>
    <w:rsid w:val="00F4362F"/>
  </w:style>
  <w:style w:type="paragraph" w:customStyle="1" w:styleId="Heading3Chapter2">
    <w:name w:val="Heading 3 Chapter 2"/>
    <w:basedOn w:val="Heading3"/>
    <w:rsid w:val="00F4362F"/>
  </w:style>
  <w:style w:type="paragraph" w:customStyle="1" w:styleId="Heading3Chapter3">
    <w:name w:val="Heading 3 Chapter 3"/>
    <w:basedOn w:val="Heading3"/>
    <w:rsid w:val="00F4362F"/>
  </w:style>
  <w:style w:type="paragraph" w:customStyle="1" w:styleId="AppendCoverChapter1">
    <w:name w:val="Append Cover Chapter 1"/>
    <w:basedOn w:val="Append-Cover"/>
    <w:rsid w:val="00F4362F"/>
  </w:style>
  <w:style w:type="paragraph" w:customStyle="1" w:styleId="AppendCoverChapter2">
    <w:name w:val="Append Cover Chapter 2"/>
    <w:basedOn w:val="Append-Cover"/>
    <w:rsid w:val="00F4362F"/>
  </w:style>
  <w:style w:type="paragraph" w:customStyle="1" w:styleId="AppendCoverChapter3">
    <w:name w:val="Append Cover Chapter 3"/>
    <w:basedOn w:val="Append-Cover"/>
    <w:rsid w:val="00F4362F"/>
  </w:style>
  <w:style w:type="paragraph" w:customStyle="1" w:styleId="Heading4Chapter1">
    <w:name w:val="Heading 4 Chapter 1"/>
    <w:basedOn w:val="Heading4"/>
    <w:rsid w:val="00F4362F"/>
  </w:style>
  <w:style w:type="paragraph" w:customStyle="1" w:styleId="Heading4chapter3">
    <w:name w:val="Heading 4 chapter 3"/>
    <w:basedOn w:val="Heading4"/>
    <w:rsid w:val="00F4362F"/>
  </w:style>
  <w:style w:type="paragraph" w:customStyle="1" w:styleId="Heading4Chapter2">
    <w:name w:val="Heading 4 Chapter 2"/>
    <w:basedOn w:val="Heading4"/>
    <w:rsid w:val="00F4362F"/>
  </w:style>
  <w:style w:type="character" w:customStyle="1" w:styleId="FooterChar">
    <w:name w:val="Footer Char"/>
    <w:basedOn w:val="DefaultParagraphFont"/>
    <w:link w:val="Footer"/>
    <w:rsid w:val="003D114E"/>
    <w:rPr>
      <w:sz w:val="24"/>
    </w:rPr>
  </w:style>
  <w:style w:type="paragraph" w:styleId="BodyTextIndent">
    <w:name w:val="Body Text Indent"/>
    <w:basedOn w:val="Normal"/>
    <w:link w:val="BodyTextIndentChar"/>
    <w:unhideWhenUsed/>
    <w:rsid w:val="00D86179"/>
    <w:pPr>
      <w:ind w:left="360"/>
    </w:pPr>
  </w:style>
  <w:style w:type="character" w:customStyle="1" w:styleId="BodyTextIndentChar">
    <w:name w:val="Body Text Indent Char"/>
    <w:basedOn w:val="DefaultParagraphFont"/>
    <w:link w:val="BodyTextIndent"/>
    <w:rsid w:val="00D86179"/>
    <w:rPr>
      <w:sz w:val="24"/>
      <w:szCs w:val="24"/>
    </w:rPr>
  </w:style>
  <w:style w:type="paragraph" w:styleId="Subtitle">
    <w:name w:val="Subtitle"/>
    <w:basedOn w:val="Normal"/>
    <w:link w:val="SubtitleChar"/>
    <w:unhideWhenUsed/>
    <w:qFormat/>
    <w:rsid w:val="00D86179"/>
    <w:pPr>
      <w:tabs>
        <w:tab w:val="center" w:pos="4896"/>
      </w:tabs>
      <w:suppressAutoHyphens/>
      <w:spacing w:after="0"/>
      <w:jc w:val="left"/>
    </w:pPr>
    <w:rPr>
      <w:b/>
      <w:bCs/>
      <w:i/>
      <w:iCs/>
      <w:spacing w:val="-3"/>
      <w:szCs w:val="20"/>
    </w:rPr>
  </w:style>
  <w:style w:type="character" w:customStyle="1" w:styleId="SubtitleChar">
    <w:name w:val="Subtitle Char"/>
    <w:basedOn w:val="DefaultParagraphFont"/>
    <w:link w:val="Subtitle"/>
    <w:rsid w:val="00D86179"/>
    <w:rPr>
      <w:b/>
      <w:bCs/>
      <w:i/>
      <w:iCs/>
      <w:spacing w:val="-3"/>
      <w:sz w:val="24"/>
    </w:rPr>
  </w:style>
  <w:style w:type="paragraph" w:styleId="BodyTextIndent2">
    <w:name w:val="Body Text Indent 2"/>
    <w:basedOn w:val="Normal"/>
    <w:link w:val="BodyTextIndent2Char"/>
    <w:unhideWhenUsed/>
    <w:rsid w:val="00D86179"/>
    <w:pPr>
      <w:spacing w:line="480" w:lineRule="auto"/>
      <w:ind w:left="360"/>
    </w:pPr>
  </w:style>
  <w:style w:type="character" w:customStyle="1" w:styleId="BodyTextIndent2Char">
    <w:name w:val="Body Text Indent 2 Char"/>
    <w:basedOn w:val="DefaultParagraphFont"/>
    <w:link w:val="BodyTextIndent2"/>
    <w:rsid w:val="00D86179"/>
    <w:rPr>
      <w:sz w:val="24"/>
      <w:szCs w:val="24"/>
    </w:rPr>
  </w:style>
  <w:style w:type="paragraph" w:styleId="BodyTextIndent3">
    <w:name w:val="Body Text Indent 3"/>
    <w:basedOn w:val="Normal"/>
    <w:link w:val="BodyTextIndent3Char"/>
    <w:unhideWhenUsed/>
    <w:rsid w:val="00D86179"/>
    <w:pPr>
      <w:ind w:left="360"/>
    </w:pPr>
    <w:rPr>
      <w:sz w:val="16"/>
      <w:szCs w:val="16"/>
    </w:rPr>
  </w:style>
  <w:style w:type="character" w:customStyle="1" w:styleId="BodyTextIndent3Char">
    <w:name w:val="Body Text Indent 3 Char"/>
    <w:basedOn w:val="DefaultParagraphFont"/>
    <w:link w:val="BodyTextIndent3"/>
    <w:rsid w:val="00D86179"/>
    <w:rPr>
      <w:sz w:val="16"/>
      <w:szCs w:val="16"/>
    </w:rPr>
  </w:style>
  <w:style w:type="character" w:styleId="Strong">
    <w:name w:val="Strong"/>
    <w:basedOn w:val="DefaultParagraphFont"/>
    <w:unhideWhenUsed/>
    <w:qFormat/>
    <w:rsid w:val="00D86179"/>
    <w:rPr>
      <w:b/>
      <w:bCs/>
    </w:rPr>
  </w:style>
  <w:style w:type="paragraph" w:styleId="NormalWeb">
    <w:name w:val="Normal (Web)"/>
    <w:basedOn w:val="Normal"/>
    <w:unhideWhenUsed/>
    <w:rsid w:val="00D86179"/>
    <w:pPr>
      <w:spacing w:before="100" w:beforeAutospacing="1" w:after="100" w:afterAutospacing="1"/>
      <w:jc w:val="left"/>
    </w:pPr>
    <w:rPr>
      <w:rFonts w:ascii="Arial Unicode MS" w:eastAsia="Arial Unicode MS" w:hAnsi="Arial Unicode MS" w:cs="Arial Unicode MS"/>
    </w:rPr>
  </w:style>
  <w:style w:type="paragraph" w:styleId="BalloonText">
    <w:name w:val="Balloon Text"/>
    <w:basedOn w:val="Normal"/>
    <w:link w:val="BalloonTextChar"/>
    <w:unhideWhenUsed/>
    <w:rsid w:val="00D86179"/>
    <w:rPr>
      <w:rFonts w:ascii="Tahoma" w:hAnsi="Tahoma" w:cs="Tahoma"/>
      <w:sz w:val="16"/>
      <w:szCs w:val="16"/>
    </w:rPr>
  </w:style>
  <w:style w:type="character" w:customStyle="1" w:styleId="BalloonTextChar">
    <w:name w:val="Balloon Text Char"/>
    <w:basedOn w:val="DefaultParagraphFont"/>
    <w:link w:val="BalloonText"/>
    <w:rsid w:val="00D86179"/>
    <w:rPr>
      <w:rFonts w:ascii="Tahoma" w:hAnsi="Tahoma" w:cs="Tahoma"/>
      <w:sz w:val="16"/>
      <w:szCs w:val="16"/>
    </w:rPr>
  </w:style>
  <w:style w:type="paragraph" w:customStyle="1" w:styleId="TOCtitle">
    <w:name w:val="TOC title"/>
    <w:basedOn w:val="Normal"/>
    <w:next w:val="Normal"/>
    <w:rsid w:val="00D86179"/>
    <w:pPr>
      <w:spacing w:after="360"/>
      <w:jc w:val="center"/>
    </w:pPr>
    <w:rPr>
      <w:b/>
      <w:caps/>
      <w:szCs w:val="20"/>
      <w:lang w:val="en-GB"/>
    </w:rPr>
  </w:style>
  <w:style w:type="paragraph" w:customStyle="1" w:styleId="Byline">
    <w:name w:val="Byline"/>
    <w:basedOn w:val="BodyText"/>
    <w:rsid w:val="00D86179"/>
    <w:pPr>
      <w:widowControl w:val="0"/>
      <w:tabs>
        <w:tab w:val="left" w:pos="-720"/>
        <w:tab w:val="left" w:pos="2160"/>
        <w:tab w:val="right" w:pos="6750"/>
      </w:tabs>
      <w:suppressAutoHyphens/>
      <w:spacing w:after="0"/>
    </w:pPr>
    <w:rPr>
      <w:spacing w:val="-3"/>
      <w:sz w:val="24"/>
      <w:szCs w:val="20"/>
    </w:rPr>
  </w:style>
  <w:style w:type="paragraph" w:customStyle="1" w:styleId="Indent2">
    <w:name w:val="Indent 2"/>
    <w:basedOn w:val="Normal"/>
    <w:rsid w:val="00D86179"/>
    <w:pPr>
      <w:spacing w:after="0"/>
      <w:ind w:left="720"/>
    </w:pPr>
    <w:rPr>
      <w:szCs w:val="20"/>
      <w:lang w:val="en-GB"/>
    </w:rPr>
  </w:style>
  <w:style w:type="paragraph" w:customStyle="1" w:styleId="Indent3">
    <w:name w:val="Indent 3"/>
    <w:basedOn w:val="Indent2"/>
    <w:rsid w:val="00D86179"/>
    <w:pPr>
      <w:ind w:left="1440"/>
    </w:pPr>
  </w:style>
  <w:style w:type="character" w:customStyle="1" w:styleId="Lanastyle">
    <w:name w:val="Lana style"/>
    <w:basedOn w:val="DefaultParagraphFont"/>
    <w:rsid w:val="00D86179"/>
    <w:rPr>
      <w:rFonts w:ascii="Tahoma" w:hAnsi="Tahoma"/>
      <w:color w:val="auto"/>
      <w:sz w:val="24"/>
    </w:rPr>
  </w:style>
  <w:style w:type="paragraph" w:customStyle="1" w:styleId="Level1">
    <w:name w:val="Level 1"/>
    <w:basedOn w:val="Normal"/>
    <w:rsid w:val="00D86179"/>
    <w:pPr>
      <w:widowControl w:val="0"/>
      <w:spacing w:after="0"/>
      <w:jc w:val="left"/>
    </w:pPr>
    <w:rPr>
      <w:szCs w:val="20"/>
    </w:rPr>
  </w:style>
  <w:style w:type="paragraph" w:customStyle="1" w:styleId="xl30">
    <w:name w:val="xl30"/>
    <w:basedOn w:val="Normal"/>
    <w:rsid w:val="00D86179"/>
    <w:pPr>
      <w:spacing w:before="100" w:beforeAutospacing="1" w:after="100" w:afterAutospacing="1"/>
      <w:jc w:val="left"/>
    </w:pPr>
    <w:rPr>
      <w:rFonts w:ascii="Arial Unicode MS" w:eastAsia="Arial Unicode MS" w:hAnsi="Arial Unicode MS" w:cs="Arial Unicode MS"/>
    </w:rPr>
  </w:style>
  <w:style w:type="paragraph" w:customStyle="1" w:styleId="xl24">
    <w:name w:val="xl24"/>
    <w:basedOn w:val="Normal"/>
    <w:semiHidden/>
    <w:unhideWhenUsed/>
    <w:rsid w:val="00D86179"/>
    <w:pPr>
      <w:spacing w:before="100" w:beforeAutospacing="1" w:after="100" w:afterAutospacing="1"/>
      <w:jc w:val="left"/>
    </w:pPr>
    <w:rPr>
      <w:rFonts w:eastAsia="Arial Unicode MS"/>
      <w:sz w:val="22"/>
      <w:szCs w:val="22"/>
    </w:rPr>
  </w:style>
  <w:style w:type="paragraph" w:customStyle="1" w:styleId="xl25">
    <w:name w:val="xl25"/>
    <w:basedOn w:val="Normal"/>
    <w:rsid w:val="00D86179"/>
    <w:pPr>
      <w:spacing w:before="100" w:beforeAutospacing="1" w:after="100" w:afterAutospacing="1"/>
      <w:jc w:val="center"/>
    </w:pPr>
    <w:rPr>
      <w:rFonts w:eastAsia="Arial Unicode MS"/>
      <w:sz w:val="22"/>
      <w:szCs w:val="22"/>
    </w:rPr>
  </w:style>
  <w:style w:type="paragraph" w:customStyle="1" w:styleId="xl26">
    <w:name w:val="xl26"/>
    <w:basedOn w:val="Normal"/>
    <w:rsid w:val="00D86179"/>
    <w:pPr>
      <w:pBdr>
        <w:bottom w:val="single" w:sz="4" w:space="0" w:color="auto"/>
      </w:pBdr>
      <w:spacing w:before="100" w:beforeAutospacing="1" w:after="100" w:afterAutospacing="1"/>
      <w:jc w:val="center"/>
    </w:pPr>
    <w:rPr>
      <w:rFonts w:eastAsia="Arial Unicode MS"/>
      <w:sz w:val="22"/>
      <w:szCs w:val="22"/>
    </w:rPr>
  </w:style>
  <w:style w:type="paragraph" w:customStyle="1" w:styleId="xl27">
    <w:name w:val="xl27"/>
    <w:basedOn w:val="Normal"/>
    <w:rsid w:val="00D86179"/>
    <w:pPr>
      <w:spacing w:before="100" w:beforeAutospacing="1" w:after="100" w:afterAutospacing="1"/>
      <w:jc w:val="center"/>
    </w:pPr>
    <w:rPr>
      <w:rFonts w:eastAsia="Arial Unicode MS"/>
      <w:sz w:val="22"/>
      <w:szCs w:val="22"/>
    </w:rPr>
  </w:style>
  <w:style w:type="paragraph" w:customStyle="1" w:styleId="xl28">
    <w:name w:val="xl28"/>
    <w:basedOn w:val="Normal"/>
    <w:rsid w:val="00D86179"/>
    <w:pPr>
      <w:pBdr>
        <w:bottom w:val="single" w:sz="4" w:space="0" w:color="auto"/>
      </w:pBdr>
      <w:spacing w:before="100" w:beforeAutospacing="1" w:after="100" w:afterAutospacing="1"/>
      <w:jc w:val="center"/>
    </w:pPr>
    <w:rPr>
      <w:rFonts w:eastAsia="Arial Unicode MS"/>
      <w:sz w:val="22"/>
      <w:szCs w:val="22"/>
    </w:rPr>
  </w:style>
  <w:style w:type="paragraph" w:customStyle="1" w:styleId="xl29">
    <w:name w:val="xl29"/>
    <w:basedOn w:val="Normal"/>
    <w:rsid w:val="00D86179"/>
    <w:pPr>
      <w:spacing w:before="100" w:beforeAutospacing="1" w:after="100" w:afterAutospacing="1"/>
      <w:jc w:val="left"/>
    </w:pPr>
    <w:rPr>
      <w:rFonts w:eastAsia="Arial Unicode MS"/>
      <w:sz w:val="22"/>
      <w:szCs w:val="22"/>
    </w:rPr>
  </w:style>
  <w:style w:type="paragraph" w:customStyle="1" w:styleId="xl31">
    <w:name w:val="xl31"/>
    <w:basedOn w:val="Normal"/>
    <w:rsid w:val="00D86179"/>
    <w:pPr>
      <w:spacing w:before="100" w:beforeAutospacing="1" w:after="100" w:afterAutospacing="1"/>
      <w:jc w:val="left"/>
    </w:pPr>
    <w:rPr>
      <w:rFonts w:ascii="Arial Unicode MS" w:eastAsia="Arial Unicode MS" w:hAnsi="Arial Unicode MS" w:cs="Arial Unicode MS"/>
    </w:rPr>
  </w:style>
  <w:style w:type="paragraph" w:customStyle="1" w:styleId="SECTIONHD">
    <w:name w:val="SECTION HD"/>
    <w:rsid w:val="00D86179"/>
    <w:pPr>
      <w:spacing w:after="360" w:line="480" w:lineRule="exact"/>
      <w:jc w:val="center"/>
    </w:pPr>
    <w:rPr>
      <w:rFonts w:ascii="Bookman" w:hAnsi="Bookman"/>
      <w:b/>
      <w:sz w:val="28"/>
    </w:rPr>
  </w:style>
  <w:style w:type="paragraph" w:customStyle="1" w:styleId="level10">
    <w:name w:val="_level1"/>
    <w:basedOn w:val="Normal"/>
    <w:semiHidden/>
    <w:unhideWhenUsed/>
    <w:rsid w:val="00D8617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spacing w:after="0"/>
      <w:ind w:left="282" w:hanging="282"/>
      <w:jc w:val="left"/>
    </w:pPr>
    <w:rPr>
      <w:sz w:val="20"/>
    </w:rPr>
  </w:style>
  <w:style w:type="paragraph" w:customStyle="1" w:styleId="Technical4">
    <w:name w:val="Technical 4"/>
    <w:rsid w:val="00D86179"/>
    <w:pPr>
      <w:tabs>
        <w:tab w:val="left" w:pos="-720"/>
      </w:tabs>
      <w:suppressAutoHyphens/>
    </w:pPr>
    <w:rPr>
      <w:rFonts w:ascii="CG Times" w:hAnsi="CG Times"/>
      <w:b/>
      <w:sz w:val="24"/>
    </w:rPr>
  </w:style>
  <w:style w:type="character" w:customStyle="1" w:styleId="BodyTextChar">
    <w:name w:val="Body Text Char"/>
    <w:basedOn w:val="DefaultParagraphFont"/>
    <w:rsid w:val="00D86179"/>
    <w:rPr>
      <w:spacing w:val="-3"/>
      <w:sz w:val="24"/>
      <w:lang w:val="en-US" w:eastAsia="en-US" w:bidi="ar-SA"/>
    </w:rPr>
  </w:style>
  <w:style w:type="paragraph" w:customStyle="1" w:styleId="MELEGRAM">
    <w:name w:val="MELEGRAM"/>
    <w:basedOn w:val="Normal"/>
    <w:rsid w:val="00D86179"/>
    <w:pPr>
      <w:tabs>
        <w:tab w:val="left" w:pos="480"/>
        <w:tab w:val="left" w:pos="960"/>
        <w:tab w:val="left" w:pos="1440"/>
        <w:tab w:val="left" w:pos="1920"/>
        <w:tab w:val="left" w:pos="2400"/>
        <w:tab w:val="left" w:pos="2880"/>
        <w:tab w:val="left" w:pos="3360"/>
        <w:tab w:val="left" w:pos="3840"/>
        <w:tab w:val="left" w:pos="4320"/>
        <w:tab w:val="left" w:pos="5040"/>
      </w:tabs>
      <w:spacing w:after="0" w:line="240" w:lineRule="exact"/>
      <w:jc w:val="left"/>
    </w:pPr>
    <w:rPr>
      <w:rFonts w:ascii="Courier New" w:hAnsi="Courier New"/>
      <w:szCs w:val="20"/>
    </w:rPr>
  </w:style>
  <w:style w:type="character" w:customStyle="1" w:styleId="Table-FootnoteChar">
    <w:name w:val="Table-Footnote Char"/>
    <w:basedOn w:val="DefaultParagraphFont"/>
    <w:rsid w:val="00D86179"/>
    <w:rPr>
      <w:sz w:val="24"/>
      <w:lang w:val="en-US" w:eastAsia="en-US" w:bidi="ar-SA"/>
    </w:rPr>
  </w:style>
  <w:style w:type="paragraph" w:customStyle="1" w:styleId="appendixa">
    <w:name w:val="appendix_a"/>
    <w:basedOn w:val="Normal"/>
    <w:rsid w:val="00D86179"/>
    <w:pPr>
      <w:widowControl w:val="0"/>
      <w:tabs>
        <w:tab w:val="left" w:pos="-720"/>
      </w:tabs>
      <w:suppressAutoHyphens/>
      <w:spacing w:after="0"/>
      <w:jc w:val="center"/>
    </w:pPr>
    <w:rPr>
      <w:rFonts w:ascii="Times Roman" w:hAnsi="Times Roman"/>
      <w:sz w:val="22"/>
      <w:szCs w:val="20"/>
    </w:rPr>
  </w:style>
  <w:style w:type="character" w:customStyle="1" w:styleId="BodyTextChar1">
    <w:name w:val="Body Text Char1"/>
    <w:basedOn w:val="DefaultParagraphFont"/>
    <w:rsid w:val="00D86179"/>
    <w:rPr>
      <w:spacing w:val="-3"/>
      <w:sz w:val="24"/>
      <w:lang w:val="en-US" w:eastAsia="en-US" w:bidi="ar-SA"/>
    </w:rPr>
  </w:style>
  <w:style w:type="paragraph" w:customStyle="1" w:styleId="lit-cited0">
    <w:name w:val="lit-cited"/>
    <w:basedOn w:val="Normal"/>
    <w:rsid w:val="00D86179"/>
    <w:pPr>
      <w:ind w:left="288" w:hanging="288"/>
    </w:pPr>
    <w:rPr>
      <w:sz w:val="20"/>
      <w:szCs w:val="20"/>
    </w:rPr>
  </w:style>
  <w:style w:type="character" w:customStyle="1" w:styleId="CommentTextChar">
    <w:name w:val="Comment Text Char"/>
    <w:basedOn w:val="DefaultParagraphFont"/>
    <w:link w:val="CommentText"/>
    <w:uiPriority w:val="99"/>
    <w:semiHidden/>
    <w:rsid w:val="00AF0625"/>
  </w:style>
  <w:style w:type="character" w:customStyle="1" w:styleId="Heading3Char">
    <w:name w:val="Heading 3 Char"/>
    <w:basedOn w:val="DefaultParagraphFont"/>
    <w:link w:val="Heading3"/>
    <w:rsid w:val="00E1282B"/>
    <w:rPr>
      <w:b/>
      <w:sz w:val="26"/>
    </w:rPr>
  </w:style>
  <w:style w:type="paragraph" w:styleId="Revision">
    <w:name w:val="Revision"/>
    <w:hidden/>
    <w:uiPriority w:val="99"/>
    <w:semiHidden/>
    <w:rsid w:val="009553BB"/>
    <w:rPr>
      <w:sz w:val="24"/>
      <w:szCs w:val="24"/>
    </w:rPr>
  </w:style>
  <w:style w:type="paragraph" w:styleId="ListParagraph">
    <w:name w:val="List Paragraph"/>
    <w:basedOn w:val="Normal"/>
    <w:uiPriority w:val="34"/>
    <w:qFormat/>
    <w:rsid w:val="00BB4BB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1792148">
      <w:bodyDiv w:val="1"/>
      <w:marLeft w:val="0"/>
      <w:marRight w:val="0"/>
      <w:marTop w:val="0"/>
      <w:marBottom w:val="0"/>
      <w:divBdr>
        <w:top w:val="none" w:sz="0" w:space="0" w:color="auto"/>
        <w:left w:val="none" w:sz="0" w:space="0" w:color="auto"/>
        <w:bottom w:val="none" w:sz="0" w:space="0" w:color="auto"/>
        <w:right w:val="none" w:sz="0" w:space="0" w:color="auto"/>
      </w:divBdr>
    </w:div>
    <w:div w:id="234125197">
      <w:bodyDiv w:val="1"/>
      <w:marLeft w:val="0"/>
      <w:marRight w:val="0"/>
      <w:marTop w:val="0"/>
      <w:marBottom w:val="0"/>
      <w:divBdr>
        <w:top w:val="none" w:sz="0" w:space="0" w:color="auto"/>
        <w:left w:val="none" w:sz="0" w:space="0" w:color="auto"/>
        <w:bottom w:val="none" w:sz="0" w:space="0" w:color="auto"/>
        <w:right w:val="none" w:sz="0" w:space="0" w:color="auto"/>
      </w:divBdr>
    </w:div>
    <w:div w:id="696321879">
      <w:bodyDiv w:val="1"/>
      <w:marLeft w:val="0"/>
      <w:marRight w:val="0"/>
      <w:marTop w:val="0"/>
      <w:marBottom w:val="0"/>
      <w:divBdr>
        <w:top w:val="none" w:sz="0" w:space="0" w:color="auto"/>
        <w:left w:val="none" w:sz="0" w:space="0" w:color="auto"/>
        <w:bottom w:val="none" w:sz="0" w:space="0" w:color="auto"/>
        <w:right w:val="none" w:sz="0" w:space="0" w:color="auto"/>
      </w:divBdr>
    </w:div>
    <w:div w:id="880096912">
      <w:bodyDiv w:val="1"/>
      <w:marLeft w:val="0"/>
      <w:marRight w:val="0"/>
      <w:marTop w:val="0"/>
      <w:marBottom w:val="0"/>
      <w:divBdr>
        <w:top w:val="none" w:sz="0" w:space="0" w:color="auto"/>
        <w:left w:val="none" w:sz="0" w:space="0" w:color="auto"/>
        <w:bottom w:val="none" w:sz="0" w:space="0" w:color="auto"/>
        <w:right w:val="none" w:sz="0" w:space="0" w:color="auto"/>
      </w:divBdr>
    </w:div>
    <w:div w:id="1079251692">
      <w:bodyDiv w:val="1"/>
      <w:marLeft w:val="0"/>
      <w:marRight w:val="0"/>
      <w:marTop w:val="0"/>
      <w:marBottom w:val="0"/>
      <w:divBdr>
        <w:top w:val="none" w:sz="0" w:space="0" w:color="auto"/>
        <w:left w:val="none" w:sz="0" w:space="0" w:color="auto"/>
        <w:bottom w:val="none" w:sz="0" w:space="0" w:color="auto"/>
        <w:right w:val="none" w:sz="0" w:space="0" w:color="auto"/>
      </w:divBdr>
    </w:div>
    <w:div w:id="1657300749">
      <w:bodyDiv w:val="1"/>
      <w:marLeft w:val="0"/>
      <w:marRight w:val="0"/>
      <w:marTop w:val="0"/>
      <w:marBottom w:val="0"/>
      <w:divBdr>
        <w:top w:val="none" w:sz="0" w:space="0" w:color="auto"/>
        <w:left w:val="none" w:sz="0" w:space="0" w:color="auto"/>
        <w:bottom w:val="none" w:sz="0" w:space="0" w:color="auto"/>
        <w:right w:val="none" w:sz="0" w:space="0" w:color="auto"/>
      </w:divBdr>
    </w:div>
    <w:div w:id="1769690792">
      <w:bodyDiv w:val="1"/>
      <w:marLeft w:val="0"/>
      <w:marRight w:val="0"/>
      <w:marTop w:val="0"/>
      <w:marBottom w:val="0"/>
      <w:divBdr>
        <w:top w:val="none" w:sz="0" w:space="0" w:color="auto"/>
        <w:left w:val="none" w:sz="0" w:space="0" w:color="auto"/>
        <w:bottom w:val="none" w:sz="0" w:space="0" w:color="auto"/>
        <w:right w:val="none" w:sz="0" w:space="0" w:color="auto"/>
      </w:divBdr>
    </w:div>
    <w:div w:id="2040743027">
      <w:bodyDiv w:val="1"/>
      <w:marLeft w:val="0"/>
      <w:marRight w:val="0"/>
      <w:marTop w:val="0"/>
      <w:marBottom w:val="0"/>
      <w:divBdr>
        <w:top w:val="none" w:sz="0" w:space="0" w:color="auto"/>
        <w:left w:val="none" w:sz="0" w:space="0" w:color="auto"/>
        <w:bottom w:val="none" w:sz="0" w:space="0" w:color="auto"/>
        <w:right w:val="none" w:sz="0" w:space="0" w:color="auto"/>
      </w:divBdr>
    </w:div>
    <w:div w:id="2081368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footer" Target="footer5.xml"/><Relationship Id="rId26" Type="http://schemas.openxmlformats.org/officeDocument/2006/relationships/image" Target="media/image4.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comments" Target="comments.xml"/><Relationship Id="rId34"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hyperlink" Target="http://www.adfg.alaska.gov/sf/publications/" TargetMode="External"/><Relationship Id="rId25" Type="http://schemas.openxmlformats.org/officeDocument/2006/relationships/image" Target="media/image3.png"/><Relationship Id="rId33" Type="http://schemas.openxmlformats.org/officeDocument/2006/relationships/image" Target="media/image10.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footer" Target="footer6.xml"/><Relationship Id="rId29"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2.png"/><Relationship Id="rId32" Type="http://schemas.openxmlformats.org/officeDocument/2006/relationships/image" Target="media/image9.png"/><Relationship Id="rId37" Type="http://schemas.openxmlformats.org/officeDocument/2006/relationships/footer" Target="footer9.xml"/><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footer" Target="footer7.xml"/><Relationship Id="rId28" Type="http://schemas.openxmlformats.org/officeDocument/2006/relationships/footer" Target="footer8.xml"/><Relationship Id="rId36" Type="http://schemas.openxmlformats.org/officeDocument/2006/relationships/image" Target="media/image13.png"/><Relationship Id="rId10" Type="http://schemas.openxmlformats.org/officeDocument/2006/relationships/image" Target="media/image1.jpeg"/><Relationship Id="rId19" Type="http://schemas.openxmlformats.org/officeDocument/2006/relationships/header" Target="header4.xml"/><Relationship Id="rId31" Type="http://schemas.openxmlformats.org/officeDocument/2006/relationships/image" Target="media/image8.pn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header" Target="header2.xml"/><Relationship Id="rId22" Type="http://schemas.openxmlformats.org/officeDocument/2006/relationships/header" Target="header5.xml"/><Relationship Id="rId27" Type="http://schemas.openxmlformats.org/officeDocument/2006/relationships/image" Target="media/image5.png"/><Relationship Id="rId30" Type="http://schemas.openxmlformats.org/officeDocument/2006/relationships/image" Target="media/image7.png"/><Relationship Id="rId35" Type="http://schemas.openxmlformats.org/officeDocument/2006/relationships/image" Target="media/image1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rroyse\AppData\Roaming\Microsoft\Templates\CFSFonecolumn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D28C87-7D41-4018-B81E-C179554BB2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CFSFonecolumntemplate.dotx</Template>
  <TotalTime>646</TotalTime>
  <Pages>1</Pages>
  <Words>6548</Words>
  <Characters>37326</Characters>
  <Application>Microsoft Office Word</Application>
  <DocSecurity>0</DocSecurity>
  <Lines>311</Lines>
  <Paragraphs>87</Paragraphs>
  <ScaleCrop>false</ScaleCrop>
  <HeadingPairs>
    <vt:vector size="2" baseType="variant">
      <vt:variant>
        <vt:lpstr>Title</vt:lpstr>
      </vt:variant>
      <vt:variant>
        <vt:i4>1</vt:i4>
      </vt:variant>
    </vt:vector>
  </HeadingPairs>
  <TitlesOfParts>
    <vt:vector size="1" baseType="lpstr">
      <vt:lpstr>Regional Information Report</vt:lpstr>
    </vt:vector>
  </TitlesOfParts>
  <Company>ADF&amp;G</Company>
  <LinksUpToDate>false</LinksUpToDate>
  <CharactersWithSpaces>43787</CharactersWithSpaces>
  <SharedDoc>false</SharedDoc>
  <HLinks>
    <vt:vector size="126" baseType="variant">
      <vt:variant>
        <vt:i4>1703985</vt:i4>
      </vt:variant>
      <vt:variant>
        <vt:i4>128</vt:i4>
      </vt:variant>
      <vt:variant>
        <vt:i4>0</vt:i4>
      </vt:variant>
      <vt:variant>
        <vt:i4>5</vt:i4>
      </vt:variant>
      <vt:variant>
        <vt:lpwstr/>
      </vt:variant>
      <vt:variant>
        <vt:lpwstr>_Toc229887207</vt:lpwstr>
      </vt:variant>
      <vt:variant>
        <vt:i4>1703985</vt:i4>
      </vt:variant>
      <vt:variant>
        <vt:i4>119</vt:i4>
      </vt:variant>
      <vt:variant>
        <vt:i4>0</vt:i4>
      </vt:variant>
      <vt:variant>
        <vt:i4>5</vt:i4>
      </vt:variant>
      <vt:variant>
        <vt:lpwstr/>
      </vt:variant>
      <vt:variant>
        <vt:lpwstr>_Toc229887206</vt:lpwstr>
      </vt:variant>
      <vt:variant>
        <vt:i4>1703985</vt:i4>
      </vt:variant>
      <vt:variant>
        <vt:i4>110</vt:i4>
      </vt:variant>
      <vt:variant>
        <vt:i4>0</vt:i4>
      </vt:variant>
      <vt:variant>
        <vt:i4>5</vt:i4>
      </vt:variant>
      <vt:variant>
        <vt:lpwstr/>
      </vt:variant>
      <vt:variant>
        <vt:lpwstr>_Toc229887205</vt:lpwstr>
      </vt:variant>
      <vt:variant>
        <vt:i4>1966128</vt:i4>
      </vt:variant>
      <vt:variant>
        <vt:i4>101</vt:i4>
      </vt:variant>
      <vt:variant>
        <vt:i4>0</vt:i4>
      </vt:variant>
      <vt:variant>
        <vt:i4>5</vt:i4>
      </vt:variant>
      <vt:variant>
        <vt:lpwstr/>
      </vt:variant>
      <vt:variant>
        <vt:lpwstr>_Toc229887349</vt:lpwstr>
      </vt:variant>
      <vt:variant>
        <vt:i4>1966128</vt:i4>
      </vt:variant>
      <vt:variant>
        <vt:i4>95</vt:i4>
      </vt:variant>
      <vt:variant>
        <vt:i4>0</vt:i4>
      </vt:variant>
      <vt:variant>
        <vt:i4>5</vt:i4>
      </vt:variant>
      <vt:variant>
        <vt:lpwstr/>
      </vt:variant>
      <vt:variant>
        <vt:lpwstr>_Toc229887348</vt:lpwstr>
      </vt:variant>
      <vt:variant>
        <vt:i4>1966128</vt:i4>
      </vt:variant>
      <vt:variant>
        <vt:i4>89</vt:i4>
      </vt:variant>
      <vt:variant>
        <vt:i4>0</vt:i4>
      </vt:variant>
      <vt:variant>
        <vt:i4>5</vt:i4>
      </vt:variant>
      <vt:variant>
        <vt:lpwstr/>
      </vt:variant>
      <vt:variant>
        <vt:lpwstr>_Toc229887347</vt:lpwstr>
      </vt:variant>
      <vt:variant>
        <vt:i4>1966128</vt:i4>
      </vt:variant>
      <vt:variant>
        <vt:i4>83</vt:i4>
      </vt:variant>
      <vt:variant>
        <vt:i4>0</vt:i4>
      </vt:variant>
      <vt:variant>
        <vt:i4>5</vt:i4>
      </vt:variant>
      <vt:variant>
        <vt:lpwstr/>
      </vt:variant>
      <vt:variant>
        <vt:lpwstr>_Toc229887346</vt:lpwstr>
      </vt:variant>
      <vt:variant>
        <vt:i4>1966128</vt:i4>
      </vt:variant>
      <vt:variant>
        <vt:i4>77</vt:i4>
      </vt:variant>
      <vt:variant>
        <vt:i4>0</vt:i4>
      </vt:variant>
      <vt:variant>
        <vt:i4>5</vt:i4>
      </vt:variant>
      <vt:variant>
        <vt:lpwstr/>
      </vt:variant>
      <vt:variant>
        <vt:lpwstr>_Toc229887345</vt:lpwstr>
      </vt:variant>
      <vt:variant>
        <vt:i4>1966128</vt:i4>
      </vt:variant>
      <vt:variant>
        <vt:i4>71</vt:i4>
      </vt:variant>
      <vt:variant>
        <vt:i4>0</vt:i4>
      </vt:variant>
      <vt:variant>
        <vt:i4>5</vt:i4>
      </vt:variant>
      <vt:variant>
        <vt:lpwstr/>
      </vt:variant>
      <vt:variant>
        <vt:lpwstr>_Toc229887344</vt:lpwstr>
      </vt:variant>
      <vt:variant>
        <vt:i4>1966128</vt:i4>
      </vt:variant>
      <vt:variant>
        <vt:i4>65</vt:i4>
      </vt:variant>
      <vt:variant>
        <vt:i4>0</vt:i4>
      </vt:variant>
      <vt:variant>
        <vt:i4>5</vt:i4>
      </vt:variant>
      <vt:variant>
        <vt:lpwstr/>
      </vt:variant>
      <vt:variant>
        <vt:lpwstr>_Toc229887343</vt:lpwstr>
      </vt:variant>
      <vt:variant>
        <vt:i4>1966128</vt:i4>
      </vt:variant>
      <vt:variant>
        <vt:i4>59</vt:i4>
      </vt:variant>
      <vt:variant>
        <vt:i4>0</vt:i4>
      </vt:variant>
      <vt:variant>
        <vt:i4>5</vt:i4>
      </vt:variant>
      <vt:variant>
        <vt:lpwstr/>
      </vt:variant>
      <vt:variant>
        <vt:lpwstr>_Toc229887342</vt:lpwstr>
      </vt:variant>
      <vt:variant>
        <vt:i4>1966128</vt:i4>
      </vt:variant>
      <vt:variant>
        <vt:i4>53</vt:i4>
      </vt:variant>
      <vt:variant>
        <vt:i4>0</vt:i4>
      </vt:variant>
      <vt:variant>
        <vt:i4>5</vt:i4>
      </vt:variant>
      <vt:variant>
        <vt:lpwstr/>
      </vt:variant>
      <vt:variant>
        <vt:lpwstr>_Toc229887341</vt:lpwstr>
      </vt:variant>
      <vt:variant>
        <vt:i4>1966128</vt:i4>
      </vt:variant>
      <vt:variant>
        <vt:i4>47</vt:i4>
      </vt:variant>
      <vt:variant>
        <vt:i4>0</vt:i4>
      </vt:variant>
      <vt:variant>
        <vt:i4>5</vt:i4>
      </vt:variant>
      <vt:variant>
        <vt:lpwstr/>
      </vt:variant>
      <vt:variant>
        <vt:lpwstr>_Toc229887340</vt:lpwstr>
      </vt:variant>
      <vt:variant>
        <vt:i4>1638448</vt:i4>
      </vt:variant>
      <vt:variant>
        <vt:i4>41</vt:i4>
      </vt:variant>
      <vt:variant>
        <vt:i4>0</vt:i4>
      </vt:variant>
      <vt:variant>
        <vt:i4>5</vt:i4>
      </vt:variant>
      <vt:variant>
        <vt:lpwstr/>
      </vt:variant>
      <vt:variant>
        <vt:lpwstr>_Toc229887339</vt:lpwstr>
      </vt:variant>
      <vt:variant>
        <vt:i4>1638448</vt:i4>
      </vt:variant>
      <vt:variant>
        <vt:i4>35</vt:i4>
      </vt:variant>
      <vt:variant>
        <vt:i4>0</vt:i4>
      </vt:variant>
      <vt:variant>
        <vt:i4>5</vt:i4>
      </vt:variant>
      <vt:variant>
        <vt:lpwstr/>
      </vt:variant>
      <vt:variant>
        <vt:lpwstr>_Toc229887338</vt:lpwstr>
      </vt:variant>
      <vt:variant>
        <vt:i4>1638448</vt:i4>
      </vt:variant>
      <vt:variant>
        <vt:i4>29</vt:i4>
      </vt:variant>
      <vt:variant>
        <vt:i4>0</vt:i4>
      </vt:variant>
      <vt:variant>
        <vt:i4>5</vt:i4>
      </vt:variant>
      <vt:variant>
        <vt:lpwstr/>
      </vt:variant>
      <vt:variant>
        <vt:lpwstr>_Toc229887337</vt:lpwstr>
      </vt:variant>
      <vt:variant>
        <vt:i4>1638448</vt:i4>
      </vt:variant>
      <vt:variant>
        <vt:i4>23</vt:i4>
      </vt:variant>
      <vt:variant>
        <vt:i4>0</vt:i4>
      </vt:variant>
      <vt:variant>
        <vt:i4>5</vt:i4>
      </vt:variant>
      <vt:variant>
        <vt:lpwstr/>
      </vt:variant>
      <vt:variant>
        <vt:lpwstr>_Toc229887336</vt:lpwstr>
      </vt:variant>
      <vt:variant>
        <vt:i4>1638448</vt:i4>
      </vt:variant>
      <vt:variant>
        <vt:i4>17</vt:i4>
      </vt:variant>
      <vt:variant>
        <vt:i4>0</vt:i4>
      </vt:variant>
      <vt:variant>
        <vt:i4>5</vt:i4>
      </vt:variant>
      <vt:variant>
        <vt:lpwstr/>
      </vt:variant>
      <vt:variant>
        <vt:lpwstr>_Toc229887335</vt:lpwstr>
      </vt:variant>
      <vt:variant>
        <vt:i4>1638448</vt:i4>
      </vt:variant>
      <vt:variant>
        <vt:i4>11</vt:i4>
      </vt:variant>
      <vt:variant>
        <vt:i4>0</vt:i4>
      </vt:variant>
      <vt:variant>
        <vt:i4>5</vt:i4>
      </vt:variant>
      <vt:variant>
        <vt:lpwstr/>
      </vt:variant>
      <vt:variant>
        <vt:lpwstr>_Toc229887334</vt:lpwstr>
      </vt:variant>
      <vt:variant>
        <vt:i4>1638448</vt:i4>
      </vt:variant>
      <vt:variant>
        <vt:i4>5</vt:i4>
      </vt:variant>
      <vt:variant>
        <vt:i4>0</vt:i4>
      </vt:variant>
      <vt:variant>
        <vt:i4>5</vt:i4>
      </vt:variant>
      <vt:variant>
        <vt:lpwstr/>
      </vt:variant>
      <vt:variant>
        <vt:lpwstr>_Toc229887333</vt:lpwstr>
      </vt:variant>
      <vt:variant>
        <vt:i4>78</vt:i4>
      </vt:variant>
      <vt:variant>
        <vt:i4>0</vt:i4>
      </vt:variant>
      <vt:variant>
        <vt:i4>0</vt:i4>
      </vt:variant>
      <vt:variant>
        <vt:i4>5</vt:i4>
      </vt:variant>
      <vt:variant>
        <vt:lpwstr>http://www.sf.adfg.state.ak.us/statewide/divreports/html/intersearch.cfm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Regional Information Report</dc:title>
  <dc:creator>Royse, Shannon R (DFG)</dc:creator>
  <cp:lastModifiedBy>Mumm, Joshua D (DFG)</cp:lastModifiedBy>
  <cp:revision>43</cp:revision>
  <cp:lastPrinted>2017-10-27T23:14:00Z</cp:lastPrinted>
  <dcterms:created xsi:type="dcterms:W3CDTF">2017-10-26T20:06:00Z</dcterms:created>
  <dcterms:modified xsi:type="dcterms:W3CDTF">2017-10-30T06:41:00Z</dcterms:modified>
</cp:coreProperties>
</file>